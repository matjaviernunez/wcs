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Consultoría</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br w:type="textWrapping"/>
        <w:t xml:space="preserve">Diagnóstico, identificación de vacíos de información, brechas y oportunidades de</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mejora en la sistematización y gestión de datos nacionales de tráfico de vida silvestre en Ecuador</w:t>
      </w:r>
    </w:p>
    <w:p w:rsidR="00000000" w:rsidDel="00000000" w:rsidP="00000000" w:rsidRDefault="00000000" w:rsidRPr="00000000" w14:paraId="00000007">
      <w:pPr>
        <w:jc w:val="center"/>
        <w:rPr>
          <w:highlight w:val="white"/>
        </w:rPr>
      </w:pPr>
      <w:r w:rsidDel="00000000" w:rsidR="00000000" w:rsidRPr="00000000">
        <w:rPr>
          <w:highlight w:val="white"/>
          <w:rtl w:val="0"/>
        </w:rPr>
        <w:br w:type="textWrapping"/>
      </w:r>
    </w:p>
    <w:p w:rsidR="00000000" w:rsidDel="00000000" w:rsidP="00000000" w:rsidRDefault="00000000" w:rsidRPr="00000000" w14:paraId="00000008">
      <w:pPr>
        <w:jc w:val="center"/>
        <w:rPr>
          <w:highlight w:val="white"/>
        </w:rPr>
      </w:pPr>
      <w:r w:rsidDel="00000000" w:rsidR="00000000" w:rsidRPr="00000000">
        <w:rPr>
          <w:rtl w:val="0"/>
        </w:rPr>
      </w:r>
    </w:p>
    <w:p w:rsidR="00000000" w:rsidDel="00000000" w:rsidP="00000000" w:rsidRDefault="00000000" w:rsidRPr="00000000" w14:paraId="00000009">
      <w:pPr>
        <w:jc w:val="center"/>
        <w:rPr>
          <w:highlight w:val="white"/>
        </w:rPr>
      </w:pPr>
      <w:r w:rsidDel="00000000" w:rsidR="00000000" w:rsidRPr="00000000">
        <w:rPr>
          <w:b w:val="1"/>
          <w:sz w:val="40"/>
          <w:szCs w:val="40"/>
          <w:highlight w:val="white"/>
          <w:rtl w:val="0"/>
        </w:rPr>
        <w:t xml:space="preserve">Producto 1:</w:t>
      </w:r>
      <w:r w:rsidDel="00000000" w:rsidR="00000000" w:rsidRPr="00000000">
        <w:rPr>
          <w:b w:val="1"/>
          <w:sz w:val="40"/>
          <w:szCs w:val="40"/>
          <w:highlight w:val="white"/>
          <w:u w:val="single"/>
          <w:rtl w:val="0"/>
        </w:rPr>
        <w:br w:type="textWrapping"/>
        <w:t xml:space="preserve"> </w:t>
      </w:r>
      <w:r w:rsidDel="00000000" w:rsidR="00000000" w:rsidRPr="00000000">
        <w:rPr>
          <w:b w:val="1"/>
          <w:sz w:val="40"/>
          <w:szCs w:val="40"/>
          <w:u w:val="single"/>
          <w:rtl w:val="0"/>
        </w:rPr>
        <w:t xml:space="preserve">Plan de Trabajo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rPr>
          <w:b w:val="1"/>
          <w:sz w:val="24"/>
          <w:szCs w:val="24"/>
          <w:highlight w:val="white"/>
        </w:rPr>
      </w:pPr>
      <w:r w:rsidDel="00000000" w:rsidR="00000000" w:rsidRPr="00000000">
        <w:rPr>
          <w:rtl w:val="0"/>
        </w:rPr>
      </w:r>
    </w:p>
    <w:p w:rsidR="00000000" w:rsidDel="00000000" w:rsidP="00000000" w:rsidRDefault="00000000" w:rsidRPr="00000000" w14:paraId="0000000B">
      <w:pPr>
        <w:rPr>
          <w:b w:val="1"/>
          <w:sz w:val="24"/>
          <w:szCs w:val="24"/>
          <w:highlight w:val="white"/>
        </w:rPr>
      </w:pPr>
      <w:r w:rsidDel="00000000" w:rsidR="00000000" w:rsidRPr="00000000">
        <w:rPr>
          <w:rtl w:val="0"/>
        </w:rPr>
      </w:r>
    </w:p>
    <w:p w:rsidR="00000000" w:rsidDel="00000000" w:rsidP="00000000" w:rsidRDefault="00000000" w:rsidRPr="00000000" w14:paraId="0000000C">
      <w:pPr>
        <w:rPr>
          <w:b w:val="1"/>
          <w:sz w:val="24"/>
          <w:szCs w:val="24"/>
          <w:highlight w:val="white"/>
        </w:rPr>
      </w:pPr>
      <w:r w:rsidDel="00000000" w:rsidR="00000000" w:rsidRPr="00000000">
        <w:rPr>
          <w:rtl w:val="0"/>
        </w:rPr>
      </w:r>
    </w:p>
    <w:p w:rsidR="00000000" w:rsidDel="00000000" w:rsidP="00000000" w:rsidRDefault="00000000" w:rsidRPr="00000000" w14:paraId="0000000D">
      <w:pPr>
        <w:rPr>
          <w:b w:val="1"/>
          <w:sz w:val="24"/>
          <w:szCs w:val="24"/>
          <w:highlight w:val="white"/>
        </w:rPr>
      </w:pPr>
      <w:r w:rsidDel="00000000" w:rsidR="00000000" w:rsidRPr="00000000">
        <w:rPr>
          <w:rtl w:val="0"/>
        </w:rPr>
      </w:r>
    </w:p>
    <w:p w:rsidR="00000000" w:rsidDel="00000000" w:rsidP="00000000" w:rsidRDefault="00000000" w:rsidRPr="00000000" w14:paraId="0000000E">
      <w:pPr>
        <w:rPr>
          <w:b w:val="1"/>
          <w:sz w:val="24"/>
          <w:szCs w:val="24"/>
          <w:highlight w:val="white"/>
        </w:rPr>
      </w:pPr>
      <w:r w:rsidDel="00000000" w:rsidR="00000000" w:rsidRPr="00000000">
        <w:rPr>
          <w:rtl w:val="0"/>
        </w:rPr>
      </w:r>
    </w:p>
    <w:p w:rsidR="00000000" w:rsidDel="00000000" w:rsidP="00000000" w:rsidRDefault="00000000" w:rsidRPr="00000000" w14:paraId="0000000F">
      <w:pPr>
        <w:rPr>
          <w:b w:val="1"/>
          <w:sz w:val="24"/>
          <w:szCs w:val="24"/>
          <w:highlight w:val="white"/>
        </w:rPr>
      </w:pPr>
      <w:r w:rsidDel="00000000" w:rsidR="00000000" w:rsidRPr="00000000">
        <w:rPr>
          <w:rtl w:val="0"/>
        </w:rPr>
      </w:r>
    </w:p>
    <w:p w:rsidR="00000000" w:rsidDel="00000000" w:rsidP="00000000" w:rsidRDefault="00000000" w:rsidRPr="00000000" w14:paraId="00000010">
      <w:pPr>
        <w:rPr>
          <w:b w:val="1"/>
          <w:sz w:val="24"/>
          <w:szCs w:val="24"/>
          <w:highlight w:val="white"/>
        </w:rPr>
      </w:pPr>
      <w:r w:rsidDel="00000000" w:rsidR="00000000" w:rsidRPr="00000000">
        <w:rPr>
          <w:rtl w:val="0"/>
        </w:rPr>
      </w:r>
    </w:p>
    <w:p w:rsidR="00000000" w:rsidDel="00000000" w:rsidP="00000000" w:rsidRDefault="00000000" w:rsidRPr="00000000" w14:paraId="00000011">
      <w:pPr>
        <w:rPr>
          <w:b w:val="1"/>
          <w:sz w:val="24"/>
          <w:szCs w:val="24"/>
          <w:highlight w:val="white"/>
        </w:rPr>
      </w:pPr>
      <w:r w:rsidDel="00000000" w:rsidR="00000000" w:rsidRPr="00000000">
        <w:rPr>
          <w:rtl w:val="0"/>
        </w:rPr>
      </w:r>
    </w:p>
    <w:p w:rsidR="00000000" w:rsidDel="00000000" w:rsidP="00000000" w:rsidRDefault="00000000" w:rsidRPr="00000000" w14:paraId="00000012">
      <w:pPr>
        <w:rPr>
          <w:b w:val="1"/>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b w:val="1"/>
          <w:sz w:val="24"/>
          <w:szCs w:val="24"/>
          <w:highlight w:val="white"/>
          <w:rtl w:val="0"/>
        </w:rPr>
        <w:t xml:space="preserve">Elaborado por: </w:t>
      </w:r>
      <w:r w:rsidDel="00000000" w:rsidR="00000000" w:rsidRPr="00000000">
        <w:rPr>
          <w:sz w:val="24"/>
          <w:szCs w:val="24"/>
          <w:highlight w:val="white"/>
          <w:rtl w:val="0"/>
        </w:rPr>
        <w:t xml:space="preserve">Mat. Javier Núñez, MSc.</w:t>
        <w:br w:type="textWrapping"/>
      </w:r>
      <w:r w:rsidDel="00000000" w:rsidR="00000000" w:rsidRPr="00000000">
        <w:rPr>
          <w:b w:val="1"/>
          <w:sz w:val="24"/>
          <w:szCs w:val="24"/>
          <w:highlight w:val="white"/>
          <w:rtl w:val="0"/>
        </w:rPr>
        <w:t xml:space="preserve">Fecha de entrega:</w:t>
      </w:r>
      <w:r w:rsidDel="00000000" w:rsidR="00000000" w:rsidRPr="00000000">
        <w:rPr>
          <w:sz w:val="24"/>
          <w:szCs w:val="24"/>
          <w:highlight w:val="white"/>
          <w:rtl w:val="0"/>
        </w:rPr>
        <w:t xml:space="preserve"> 17/02/2025</w:t>
        <w:br w:type="textWrapping"/>
      </w:r>
      <w:r w:rsidDel="00000000" w:rsidR="00000000" w:rsidRPr="00000000">
        <w:rPr>
          <w:b w:val="1"/>
          <w:sz w:val="24"/>
          <w:szCs w:val="24"/>
          <w:highlight w:val="white"/>
          <w:rtl w:val="0"/>
        </w:rPr>
        <w:t xml:space="preserve">Proyecto y número POA:</w:t>
      </w:r>
      <w:r w:rsidDel="00000000" w:rsidR="00000000" w:rsidRPr="00000000">
        <w:rPr>
          <w:sz w:val="24"/>
          <w:szCs w:val="24"/>
          <w:highlight w:val="white"/>
          <w:rtl w:val="0"/>
        </w:rPr>
        <w:t xml:space="preserve"> GEF / POA 3.3.3 </w:t>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highlight w:val="white"/>
        </w:rPr>
      </w:pPr>
      <w:r w:rsidDel="00000000" w:rsidR="00000000" w:rsidRPr="00000000">
        <w:rPr>
          <w:b w:val="1"/>
          <w:sz w:val="24"/>
          <w:szCs w:val="24"/>
          <w:highlight w:val="white"/>
          <w:rtl w:val="0"/>
        </w:rPr>
        <w:t xml:space="preserve">Antecedentes</w:t>
      </w:r>
      <w:r w:rsidDel="00000000" w:rsidR="00000000" w:rsidRPr="00000000">
        <w:rPr>
          <w:rtl w:val="0"/>
        </w:rPr>
      </w:r>
    </w:p>
    <w:p w:rsidR="00000000" w:rsidDel="00000000" w:rsidP="00000000" w:rsidRDefault="00000000" w:rsidRPr="00000000" w14:paraId="00000019">
      <w:pPr>
        <w:rPr>
          <w:b w:val="1"/>
          <w:sz w:val="24"/>
          <w:szCs w:val="24"/>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Wildlife Conservation Society (WCS) es una organización internacional no gubernamental de carácter privado y sin fines de lucro, que opera legalmente en Ecuador bajo un Convenio Básico de Funcionamiento suscrito con el Gobierno de la República del Ecuador con fecha 17 de marzo del 2021. Su objetivo principal es conservar y proteger la vida silvestre en el mundo mediante la investigación científica, la capacitación de profesionales de la conservación locales, el establecimiento de una presencia a largo plazo en áreas de interés para conservación y la cooperación con entidades públicas, privadas y comunidades locales.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Ecuador, diversos estudios como el “Análisis sobre tráfico de fauna silvestre en Ecuador”, el “Análisis integral del componente legal del tráfico de fauna silvestre en Ecuador” y el “Análisis de problemas para la protección de la vida silvestre en 55 pasos”, han identificado inconsistencias significativas en la información disponible sobre tráfico de vida silvestre en el país, entre ellas, falta de acceso centralizado a datos; brechas temporales en los registros de decomisos y la necesidad urgente de desarrollar un marco nacional de gestión de la información sobre este tema con el fin de entender las dinámicas, estructuras y operaciones de las cadenas clandestinas de suministro de vida silvestre.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este contexto, se recomienda diseñar y desarrollar un plan nacional de recopilación de información para recolectar, organizar, analizar y gestionar datos de manera eficiente, con el fin de apoyar la toma de decisiones informadas y coordinar esfuerzos entre múltiples actores involucrados en acciones de combate al tráfico de vida silvestre en el país.</w:t>
      </w:r>
    </w:p>
    <w:p w:rsidR="00000000" w:rsidDel="00000000" w:rsidP="00000000" w:rsidRDefault="00000000" w:rsidRPr="00000000" w14:paraId="0000001D">
      <w:pPr>
        <w:ind w:left="720" w:firstLine="0"/>
        <w:rPr>
          <w:sz w:val="24"/>
          <w:szCs w:val="24"/>
          <w:highlight w:val="white"/>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highlight w:val="white"/>
        </w:rPr>
      </w:pPr>
      <w:r w:rsidDel="00000000" w:rsidR="00000000" w:rsidRPr="00000000">
        <w:rPr>
          <w:b w:val="1"/>
          <w:sz w:val="24"/>
          <w:szCs w:val="24"/>
          <w:highlight w:val="white"/>
          <w:rtl w:val="0"/>
        </w:rPr>
        <w:t xml:space="preserve">Introducción y alcance de trabajo: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Objetivo General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Desarrollar un plan </w:t>
      </w:r>
      <w:sdt>
        <w:sdtPr>
          <w:tag w:val="goog_rdk_0"/>
        </w:sdtPr>
        <w:sdtContent>
          <w:ins w:author="Camila Ribadeneira" w:id="0" w:date="2025-02-18T19:58:00Z">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nacional </w:t>
            </w:r>
          </w:ins>
        </w:sdtContent>
      </w:sdt>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 integración de datos sobre tráfico de fauna silvestre en Ecuador, que permita </w:t>
      </w:r>
      <w:sdt>
        <w:sdtPr>
          <w:tag w:val="goog_rdk_1"/>
        </w:sdtPr>
        <w:sdtContent>
          <w:ins w:author="Camila Ribadeneira" w:id="1" w:date="2025-02-18T19:58:38Z">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la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AAN </w:t>
            </w:r>
          </w:ins>
        </w:sdtContent>
      </w:sdt>
      <w:sdt>
        <w:sdtPr>
          <w:tag w:val="goog_rdk_2"/>
        </w:sdtPr>
        <w:sdtContent>
          <w:del w:author="Camila Ribadeneira" w:id="1" w:date="2025-02-18T19:58:3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delText xml:space="preserve">las </w:delText>
            </w:r>
          </w:del>
          <w:sdt>
            <w:sdtPr>
              <w:tag w:val="goog_rdk_3"/>
            </w:sdtPr>
            <w:sdtContent>
              <w:commentRangeStart w:id="0"/>
            </w:sdtContent>
          </w:sdt>
          <w:del w:author="Camila Ribadeneira" w:id="1" w:date="2025-02-18T19:58:3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delText xml:space="preserve">autoridades competentes,</w:delTex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delText xml:space="preserve"> entre los que destacan el Ministerio del Ambiente, Agua y Transición Ecológica (MAATE) y la Unidad de Policía del Medio Ambiente (UPMA), </w:delText>
            </w:r>
          </w:del>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contar con una </w:t>
      </w:r>
      <w:sdt>
        <w:sdtPr>
          <w:tag w:val="goog_rdk_4"/>
        </w:sdtPr>
        <w:sdtContent>
          <w:ins w:author="Camila Ribadeneira" w:id="2" w:date="2025-02-18T21:00:03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 de datos </w:t>
            </w:r>
          </w:ins>
        </w:sdtContent>
      </w:sdt>
      <w:sdt>
        <w:sdtPr>
          <w:tag w:val="goog_rdk_5"/>
        </w:sdtPr>
        <w:sdtContent>
          <w:del w:author="Camila Ribadeneira" w:id="2" w:date="2025-02-18T21:00:03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delText xml:space="preserve">fuente </w:delText>
            </w:r>
          </w:del>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información oportuna y unificada para optimizar la gestión, coordinación interinstitucional y toma de decisiones.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Objetivos específicos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fuentes de información existentes o aisladas de datos sobre tráfico de vida silvestre, gestionadas por instituciones del ámbito público y privado.</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Analizar y evaluar la consistencia y calidad de la información de las diferentes bases de datos identificadas con la finalidad de generar un diccionario de variables y los metadatos pertinentes para cada una de las fuentes.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Elaborar una propuesta de integración de bases de datos que permita vincular las diferentes bases de datos tratadas y depuradas en pos de contar con una fuente de información robusta, oportuna y unificada.</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Socializar la propuesta de integración con WCS y los principales actores relacionados con el tráfico de vida silvestre en Ecuador.</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sz w:val="24"/>
          <w:szCs w:val="24"/>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Alcance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Para el desarrollo de esta consultoría se proponen dos fases cruciales</w:t>
      </w:r>
      <w:sdt>
        <w:sdtPr>
          <w:tag w:val="goog_rdk_6"/>
        </w:sdtPr>
        <w:sdtContent>
          <w:del w:author="Camila Ribadeneira" w:id="3" w:date="2025-02-18T21:46:47Z">
            <w:r w:rsidDel="00000000" w:rsidR="00000000" w:rsidRPr="00000000">
              <w:rPr>
                <w:rFonts w:ascii="Arial" w:cs="Arial" w:eastAsia="Arial" w:hAnsi="Arial"/>
                <w:b w:val="0"/>
                <w:i w:val="0"/>
                <w:smallCaps w:val="0"/>
                <w:strike w:val="0"/>
                <w:color w:val="000000"/>
                <w:sz w:val="24"/>
                <w:szCs w:val="24"/>
                <w:highlight w:val="white"/>
                <w:u w:val="none"/>
                <w:vertAlign w:val="baseline"/>
                <w:rtl w:val="0"/>
              </w:rPr>
              <w:delText xml:space="preserve"> para su desarrollo</w:delText>
            </w:r>
          </w:del>
        </w:sdtContent>
      </w:sdt>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las cuales se relacionan de la siguiente manera: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Ilustración 1. Fases de desarrollo.</w:t>
      </w:r>
      <w:sdt>
        <w:sdtPr>
          <w:tag w:val="goog_rdk_7"/>
        </w:sdtPr>
        <w:sdtContent>
          <w:commentRangeStart w:id="1"/>
        </w:sdtContent>
      </w:sdt>
      <w:r w:rsidDel="00000000" w:rsidR="00000000" w:rsidRPr="00000000">
        <w:rPr>
          <w:rFonts w:ascii="Arial" w:cs="Arial" w:eastAsia="Arial" w:hAnsi="Arial"/>
          <w:b w:val="0"/>
          <w:i w:val="0"/>
          <w:smallCaps w:val="0"/>
          <w:strike w:val="0"/>
          <w:color w:val="000000"/>
          <w:sz w:val="24"/>
          <w:szCs w:val="24"/>
          <w:highlight w:val="white"/>
          <w:u w:val="none"/>
          <w:vertAlign w:val="baseline"/>
        </w:rPr>
        <w:drawing>
          <wp:inline distB="0" distT="0" distL="0" distR="0">
            <wp:extent cx="4138613" cy="2989972"/>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38613" cy="2989972"/>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0">
      <w:pPr>
        <w:ind w:left="720" w:firstLine="0"/>
        <w:rPr>
          <w:sz w:val="24"/>
          <w:szCs w:val="24"/>
          <w:highlight w:val="white"/>
        </w:rPr>
      </w:pPr>
      <w:r w:rsidDel="00000000" w:rsidR="00000000" w:rsidRPr="00000000">
        <w:br w:type="page"/>
      </w:r>
      <w:r w:rsidDel="00000000" w:rsidR="00000000" w:rsidRPr="00000000">
        <w:rPr>
          <w:b w:val="1"/>
          <w:sz w:val="24"/>
          <w:szCs w:val="24"/>
          <w:highlight w:val="white"/>
          <w:rtl w:val="0"/>
        </w:rPr>
        <w:t xml:space="preserve">Metodología y productos esperados:</w:t>
      </w:r>
      <w:r w:rsidDel="00000000" w:rsidR="00000000" w:rsidRPr="00000000">
        <w:rPr>
          <w:rtl w:val="0"/>
        </w:rPr>
      </w:r>
    </w:p>
    <w:p w:rsidR="00000000" w:rsidDel="00000000" w:rsidP="00000000" w:rsidRDefault="00000000" w:rsidRPr="00000000" w14:paraId="00000031">
      <w:pPr>
        <w:ind w:left="720" w:firstLine="0"/>
        <w:rPr>
          <w:sz w:val="24"/>
          <w:szCs w:val="24"/>
          <w:highlight w:val="white"/>
        </w:rPr>
      </w:pPr>
      <w:r w:rsidDel="00000000" w:rsidR="00000000" w:rsidRPr="00000000">
        <w:rPr>
          <w:sz w:val="24"/>
          <w:szCs w:val="24"/>
          <w:highlight w:val="white"/>
          <w:rtl w:val="0"/>
        </w:rPr>
        <w:br w:type="textWrapping"/>
        <w:t xml:space="preserve">En base a los objetivos específicos de la consultoría se establecen las siguientes actividades:</w:t>
      </w:r>
    </w:p>
    <w:p w:rsidR="00000000" w:rsidDel="00000000" w:rsidP="00000000" w:rsidRDefault="00000000" w:rsidRPr="00000000" w14:paraId="00000032">
      <w:pPr>
        <w:ind w:left="720" w:firstLine="0"/>
        <w:rPr>
          <w:sz w:val="24"/>
          <w:szCs w:val="24"/>
          <w:highlight w:val="white"/>
        </w:rPr>
      </w:pPr>
      <w:r w:rsidDel="00000000" w:rsidR="00000000" w:rsidRPr="00000000">
        <w:rPr>
          <w:rtl w:val="0"/>
        </w:rPr>
      </w:r>
    </w:p>
    <w:p w:rsidR="00000000" w:rsidDel="00000000" w:rsidP="00000000" w:rsidRDefault="00000000" w:rsidRPr="00000000" w14:paraId="00000033">
      <w:pPr>
        <w:ind w:left="720" w:firstLine="0"/>
        <w:rPr>
          <w:sz w:val="24"/>
          <w:szCs w:val="24"/>
          <w:highlight w:val="white"/>
        </w:rPr>
      </w:pPr>
      <w:r w:rsidDel="00000000" w:rsidR="00000000" w:rsidRPr="00000000">
        <w:rPr>
          <w:rtl w:val="0"/>
        </w:rPr>
      </w:r>
    </w:p>
    <w:tbl>
      <w:tblPr>
        <w:tblStyle w:val="Table1"/>
        <w:tblW w:w="8646.0" w:type="dxa"/>
        <w:jc w:val="center"/>
        <w:tblBorders>
          <w:top w:color="ccc1d9" w:space="0" w:sz="4" w:val="single"/>
          <w:left w:color="ccc1d9" w:space="0" w:sz="4" w:val="single"/>
          <w:bottom w:color="ccc1d9" w:space="0" w:sz="4" w:val="single"/>
          <w:right w:color="ccc1d9" w:space="0" w:sz="4" w:val="single"/>
          <w:insideH w:color="ccc1d9" w:space="0" w:sz="4" w:val="single"/>
          <w:insideV w:color="ccc1d9" w:space="0" w:sz="4" w:val="single"/>
        </w:tblBorders>
        <w:tblLayout w:type="fixed"/>
        <w:tblLook w:val="04A0"/>
      </w:tblPr>
      <w:tblGrid>
        <w:gridCol w:w="1701"/>
        <w:gridCol w:w="3828"/>
        <w:gridCol w:w="3117"/>
        <w:tblGridChange w:id="0">
          <w:tblGrid>
            <w:gridCol w:w="1701"/>
            <w:gridCol w:w="3828"/>
            <w:gridCol w:w="3117"/>
          </w:tblGrid>
        </w:tblGridChange>
      </w:tblGrid>
      <w:tr>
        <w:trPr>
          <w:cantSplit w:val="0"/>
          <w:tblHeader w:val="0"/>
        </w:trPr>
        <w:tc>
          <w:tcPr>
            <w:shd w:fill="244061" w:val="clear"/>
            <w:vAlign w:val="center"/>
          </w:tcPr>
          <w:p w:rsidR="00000000" w:rsidDel="00000000" w:rsidP="00000000" w:rsidRDefault="00000000" w:rsidRPr="00000000" w14:paraId="00000034">
            <w:pPr>
              <w:spacing w:line="276" w:lineRule="auto"/>
              <w:jc w:val="center"/>
              <w:rPr>
                <w:color w:val="ffffff"/>
                <w:sz w:val="20"/>
                <w:szCs w:val="20"/>
              </w:rPr>
            </w:pPr>
            <w:r w:rsidDel="00000000" w:rsidR="00000000" w:rsidRPr="00000000">
              <w:rPr>
                <w:color w:val="ffffff"/>
                <w:sz w:val="20"/>
                <w:szCs w:val="20"/>
                <w:rtl w:val="0"/>
              </w:rPr>
              <w:t xml:space="preserve">Objetivo Específico</w:t>
            </w:r>
          </w:p>
        </w:tc>
        <w:tc>
          <w:tcPr>
            <w:shd w:fill="244061" w:val="clear"/>
            <w:vAlign w:val="center"/>
          </w:tcPr>
          <w:p w:rsidR="00000000" w:rsidDel="00000000" w:rsidP="00000000" w:rsidRDefault="00000000" w:rsidRPr="00000000" w14:paraId="00000035">
            <w:pPr>
              <w:spacing w:line="276" w:lineRule="auto"/>
              <w:jc w:val="center"/>
              <w:rPr>
                <w:color w:val="ffffff"/>
                <w:sz w:val="20"/>
                <w:szCs w:val="20"/>
              </w:rPr>
            </w:pPr>
            <w:r w:rsidDel="00000000" w:rsidR="00000000" w:rsidRPr="00000000">
              <w:rPr>
                <w:color w:val="ffffff"/>
                <w:sz w:val="20"/>
                <w:szCs w:val="20"/>
                <w:rtl w:val="0"/>
              </w:rPr>
              <w:t xml:space="preserve">Actividades</w:t>
            </w:r>
          </w:p>
        </w:tc>
        <w:tc>
          <w:tcPr>
            <w:shd w:fill="244061" w:val="clear"/>
            <w:vAlign w:val="center"/>
          </w:tcPr>
          <w:p w:rsidR="00000000" w:rsidDel="00000000" w:rsidP="00000000" w:rsidRDefault="00000000" w:rsidRPr="00000000" w14:paraId="00000036">
            <w:pPr>
              <w:spacing w:line="276" w:lineRule="auto"/>
              <w:jc w:val="center"/>
              <w:rPr>
                <w:color w:val="ffffff"/>
                <w:sz w:val="20"/>
                <w:szCs w:val="20"/>
              </w:rPr>
            </w:pPr>
            <w:r w:rsidDel="00000000" w:rsidR="00000000" w:rsidRPr="00000000">
              <w:rPr>
                <w:color w:val="ffffff"/>
                <w:sz w:val="20"/>
                <w:szCs w:val="20"/>
                <w:rtl w:val="0"/>
              </w:rPr>
              <w:t xml:space="preserve">Productos</w:t>
            </w:r>
          </w:p>
        </w:tc>
      </w:tr>
      <w:tr>
        <w:trPr>
          <w:cantSplit w:val="0"/>
          <w:tblHeader w:val="0"/>
        </w:trPr>
        <w:tc>
          <w:tcPr>
            <w:gridSpan w:val="3"/>
            <w:shd w:fill="244061" w:val="clear"/>
          </w:tcPr>
          <w:p w:rsidR="00000000" w:rsidDel="00000000" w:rsidP="00000000" w:rsidRDefault="00000000" w:rsidRPr="00000000" w14:paraId="00000037">
            <w:pPr>
              <w:spacing w:line="276" w:lineRule="auto"/>
              <w:jc w:val="center"/>
              <w:rPr>
                <w:color w:val="ffffff"/>
                <w:sz w:val="20"/>
                <w:szCs w:val="20"/>
                <w:highlight w:val="white"/>
              </w:rPr>
            </w:pPr>
            <w:r w:rsidDel="00000000" w:rsidR="00000000" w:rsidRPr="00000000">
              <w:rPr>
                <w:color w:val="ffffff"/>
                <w:sz w:val="20"/>
                <w:szCs w:val="20"/>
                <w:rtl w:val="0"/>
              </w:rPr>
              <w:t xml:space="preserve">Fase 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spacing w:line="276" w:lineRule="auto"/>
              <w:jc w:val="center"/>
              <w:rPr>
                <w:sz w:val="20"/>
                <w:szCs w:val="20"/>
                <w:highlight w:val="white"/>
              </w:rPr>
            </w:pPr>
            <w:r w:rsidDel="00000000" w:rsidR="00000000" w:rsidRPr="00000000">
              <w:rPr>
                <w:sz w:val="20"/>
                <w:szCs w:val="20"/>
                <w:highlight w:val="white"/>
                <w:rtl w:val="0"/>
              </w:rPr>
              <w:t xml:space="preserve">Identificar fuentes</w:t>
            </w:r>
          </w:p>
        </w:tc>
        <w:tc>
          <w:tcPr/>
          <w:p w:rsidR="00000000" w:rsidDel="00000000" w:rsidP="00000000" w:rsidRDefault="00000000" w:rsidRPr="00000000" w14:paraId="0000003B">
            <w:pPr>
              <w:spacing w:line="276" w:lineRule="auto"/>
              <w:jc w:val="center"/>
              <w:rPr>
                <w:sz w:val="20"/>
                <w:szCs w:val="20"/>
                <w:highlight w:val="white"/>
              </w:rPr>
            </w:pPr>
            <w:r w:rsidDel="00000000" w:rsidR="00000000" w:rsidRPr="00000000">
              <w:rPr>
                <w:sz w:val="20"/>
                <w:szCs w:val="20"/>
                <w:highlight w:val="white"/>
                <w:rtl w:val="0"/>
              </w:rPr>
              <w:t xml:space="preserve">Establecer la temporalidad de cada una de las actividades de la consultoría a través de un cronograma que permita avanzar ordenadamente.</w:t>
            </w:r>
          </w:p>
        </w:tc>
        <w:tc>
          <w:tcPr>
            <w:vAlign w:val="center"/>
          </w:tcPr>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 </w:t>
            </w:r>
            <w:r w:rsidDel="00000000" w:rsidR="00000000" w:rsidRPr="00000000">
              <w:rPr>
                <w:b w:val="1"/>
                <w:i w:val="1"/>
                <w:sz w:val="20"/>
                <w:szCs w:val="20"/>
                <w:highlight w:val="white"/>
                <w:rtl w:val="0"/>
              </w:rPr>
              <w:t xml:space="preserve">Producto 1:</w:t>
            </w:r>
            <w:r w:rsidDel="00000000" w:rsidR="00000000" w:rsidRPr="00000000">
              <w:rPr>
                <w:sz w:val="20"/>
                <w:szCs w:val="20"/>
                <w:highlight w:val="white"/>
                <w:rtl w:val="0"/>
              </w:rPr>
              <w:t xml:space="preserve"> Plan de Trabajo.</w:t>
            </w:r>
          </w:p>
          <w:p w:rsidR="00000000" w:rsidDel="00000000" w:rsidP="00000000" w:rsidRDefault="00000000" w:rsidRPr="00000000" w14:paraId="0000003D">
            <w:pPr>
              <w:rPr>
                <w:sz w:val="20"/>
                <w:szCs w:val="20"/>
                <w:highlight w:val="white"/>
              </w:rPr>
            </w:pPr>
            <w:r w:rsidDel="00000000" w:rsidR="00000000" w:rsidRPr="00000000">
              <w:rPr>
                <w:rtl w:val="0"/>
              </w:rPr>
            </w:r>
          </w:p>
        </w:tc>
      </w:tr>
      <w:tr>
        <w:trPr>
          <w:cantSplit w:val="0"/>
          <w:tblHeader w:val="0"/>
        </w:trPr>
        <w:tc>
          <w:tcPr>
            <w:gridSpan w:val="3"/>
            <w:shd w:fill="244061" w:val="clear"/>
          </w:tcPr>
          <w:p w:rsidR="00000000" w:rsidDel="00000000" w:rsidP="00000000" w:rsidRDefault="00000000" w:rsidRPr="00000000" w14:paraId="0000003E">
            <w:pPr>
              <w:spacing w:line="276" w:lineRule="auto"/>
              <w:jc w:val="center"/>
              <w:rPr>
                <w:color w:val="ffffff"/>
                <w:sz w:val="20"/>
                <w:szCs w:val="20"/>
                <w:highlight w:val="white"/>
              </w:rPr>
            </w:pPr>
            <w:r w:rsidDel="00000000" w:rsidR="00000000" w:rsidRPr="00000000">
              <w:rPr>
                <w:color w:val="ffffff"/>
                <w:sz w:val="20"/>
                <w:szCs w:val="20"/>
                <w:rtl w:val="0"/>
              </w:rPr>
              <w:t xml:space="preserve">Fase 2</w:t>
            </w:r>
            <w:r w:rsidDel="00000000" w:rsidR="00000000" w:rsidRPr="00000000">
              <w:rPr>
                <w:rtl w:val="0"/>
              </w:rPr>
            </w:r>
          </w:p>
        </w:tc>
      </w:tr>
      <w:tr>
        <w:trPr>
          <w:cantSplit w:val="0"/>
          <w:trHeight w:val="1261" w:hRule="atLeast"/>
          <w:tblHeader w:val="0"/>
        </w:trPr>
        <w:tc>
          <w:tcPr>
            <w:vMerge w:val="restart"/>
            <w:vAlign w:val="center"/>
          </w:tcPr>
          <w:p w:rsidR="00000000" w:rsidDel="00000000" w:rsidP="00000000" w:rsidRDefault="00000000" w:rsidRPr="00000000" w14:paraId="00000041">
            <w:pPr>
              <w:spacing w:line="276" w:lineRule="auto"/>
              <w:jc w:val="center"/>
              <w:rPr>
                <w:sz w:val="20"/>
                <w:szCs w:val="20"/>
                <w:highlight w:val="white"/>
              </w:rPr>
            </w:pPr>
            <w:r w:rsidDel="00000000" w:rsidR="00000000" w:rsidRPr="00000000">
              <w:rPr>
                <w:sz w:val="20"/>
                <w:szCs w:val="20"/>
                <w:highlight w:val="white"/>
                <w:rtl w:val="0"/>
              </w:rPr>
              <w:t xml:space="preserve">Analizar y evaluar</w:t>
            </w:r>
          </w:p>
        </w:tc>
        <w:tc>
          <w:tcPr>
            <w:vAlign w:val="center"/>
          </w:tcPr>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Identificación de las bases de datos junto al equipo de WCS.</w:t>
            </w:r>
          </w:p>
        </w:tc>
        <w:tc>
          <w:tcPr>
            <w:vMerge w:val="restart"/>
          </w:tcPr>
          <w:p w:rsidR="00000000" w:rsidDel="00000000" w:rsidP="00000000" w:rsidRDefault="00000000" w:rsidRPr="00000000" w14:paraId="00000043">
            <w:pPr>
              <w:spacing w:line="276" w:lineRule="auto"/>
              <w:rPr>
                <w:sz w:val="20"/>
                <w:szCs w:val="20"/>
                <w:highlight w:val="white"/>
              </w:rPr>
            </w:pPr>
            <w:r w:rsidDel="00000000" w:rsidR="00000000" w:rsidRPr="00000000">
              <w:rPr>
                <w:sz w:val="20"/>
                <w:szCs w:val="20"/>
                <w:highlight w:val="white"/>
                <w:rtl w:val="0"/>
              </w:rPr>
              <w:t xml:space="preserve">- </w:t>
            </w:r>
            <w:r w:rsidDel="00000000" w:rsidR="00000000" w:rsidRPr="00000000">
              <w:rPr>
                <w:b w:val="1"/>
                <w:i w:val="1"/>
                <w:sz w:val="20"/>
                <w:szCs w:val="20"/>
                <w:highlight w:val="white"/>
                <w:rtl w:val="0"/>
              </w:rPr>
              <w:t xml:space="preserve">Producto 2:</w:t>
            </w:r>
            <w:r w:rsidDel="00000000" w:rsidR="00000000" w:rsidRPr="00000000">
              <w:rPr>
                <w:sz w:val="20"/>
                <w:szCs w:val="20"/>
                <w:highlight w:val="white"/>
                <w:rtl w:val="0"/>
              </w:rPr>
              <w:t xml:space="preserve"> archivo Excel (.xlsx) que contiene el diccionario de variables y los metadatos para cada base de datos tratada.</w:t>
            </w:r>
          </w:p>
          <w:p w:rsidR="00000000" w:rsidDel="00000000" w:rsidP="00000000" w:rsidRDefault="00000000" w:rsidRPr="00000000" w14:paraId="00000044">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45">
            <w:pPr>
              <w:spacing w:line="276" w:lineRule="auto"/>
              <w:rPr>
                <w:sz w:val="20"/>
                <w:szCs w:val="20"/>
                <w:highlight w:val="white"/>
              </w:rPr>
            </w:pPr>
            <w:r w:rsidDel="00000000" w:rsidR="00000000" w:rsidRPr="00000000">
              <w:rPr>
                <w:sz w:val="20"/>
                <w:szCs w:val="20"/>
                <w:highlight w:val="white"/>
                <w:rtl w:val="0"/>
              </w:rPr>
              <w:t xml:space="preserve">- </w:t>
            </w:r>
            <w:r w:rsidDel="00000000" w:rsidR="00000000" w:rsidRPr="00000000">
              <w:rPr>
                <w:b w:val="1"/>
                <w:i w:val="1"/>
                <w:sz w:val="20"/>
                <w:szCs w:val="20"/>
                <w:highlight w:val="white"/>
                <w:rtl w:val="0"/>
              </w:rPr>
              <w:t xml:space="preserve">Producto 3:</w:t>
            </w:r>
            <w:r w:rsidDel="00000000" w:rsidR="00000000" w:rsidRPr="00000000">
              <w:rPr>
                <w:sz w:val="20"/>
                <w:szCs w:val="20"/>
                <w:highlight w:val="white"/>
                <w:rtl w:val="0"/>
              </w:rPr>
              <w:t xml:space="preserve"> Informe con la semaforización que describa el nivel de integración de cada base de datos y la propuesta para mitigar las brechas de integración constará de:</w:t>
            </w:r>
          </w:p>
          <w:p w:rsidR="00000000" w:rsidDel="00000000" w:rsidP="00000000" w:rsidRDefault="00000000" w:rsidRPr="00000000" w14:paraId="00000046">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47">
            <w:pPr>
              <w:spacing w:line="276" w:lineRule="auto"/>
              <w:rPr>
                <w:sz w:val="20"/>
                <w:szCs w:val="20"/>
                <w:highlight w:val="white"/>
              </w:rPr>
            </w:pPr>
            <w:r w:rsidDel="00000000" w:rsidR="00000000" w:rsidRPr="00000000">
              <w:rPr>
                <w:sz w:val="20"/>
                <w:szCs w:val="20"/>
                <w:highlight w:val="white"/>
                <w:rtl w:val="0"/>
              </w:rPr>
              <w:t xml:space="preserve">1. Análisis descriptivo de cada variable analizada.</w:t>
            </w:r>
          </w:p>
          <w:p w:rsidR="00000000" w:rsidDel="00000000" w:rsidP="00000000" w:rsidRDefault="00000000" w:rsidRPr="00000000" w14:paraId="00000048">
            <w:pPr>
              <w:spacing w:line="276" w:lineRule="auto"/>
              <w:rPr>
                <w:sz w:val="20"/>
                <w:szCs w:val="20"/>
                <w:highlight w:val="white"/>
              </w:rPr>
            </w:pPr>
            <w:r w:rsidDel="00000000" w:rsidR="00000000" w:rsidRPr="00000000">
              <w:rPr>
                <w:sz w:val="20"/>
                <w:szCs w:val="20"/>
                <w:highlight w:val="white"/>
                <w:rtl w:val="0"/>
              </w:rPr>
              <w:t xml:space="preserve">2. Tratamiento de las variables analizadas que permitan una adecuada integración entre bases de datos.</w:t>
            </w:r>
          </w:p>
          <w:p w:rsidR="00000000" w:rsidDel="00000000" w:rsidP="00000000" w:rsidRDefault="00000000" w:rsidRPr="00000000" w14:paraId="00000049">
            <w:pPr>
              <w:spacing w:line="276" w:lineRule="auto"/>
              <w:rPr>
                <w:sz w:val="20"/>
                <w:szCs w:val="20"/>
                <w:highlight w:val="white"/>
              </w:rPr>
            </w:pPr>
            <w:r w:rsidDel="00000000" w:rsidR="00000000" w:rsidRPr="00000000">
              <w:rPr>
                <w:sz w:val="20"/>
                <w:szCs w:val="20"/>
                <w:highlight w:val="white"/>
                <w:rtl w:val="0"/>
              </w:rPr>
              <w:t xml:space="preserve">3. </w:t>
            </w:r>
            <w:sdt>
              <w:sdtPr>
                <w:tag w:val="goog_rdk_8"/>
              </w:sdtPr>
              <w:sdtContent>
                <w:commentRangeStart w:id="2"/>
              </w:sdtContent>
            </w:sdt>
            <w:r w:rsidDel="00000000" w:rsidR="00000000" w:rsidRPr="00000000">
              <w:rPr>
                <w:sz w:val="20"/>
                <w:szCs w:val="20"/>
                <w:highlight w:val="white"/>
                <w:rtl w:val="0"/>
              </w:rPr>
              <w:t xml:space="preserve">Semaforización de los niveles de integración</w:t>
            </w:r>
            <w:commentRangeEnd w:id="2"/>
            <w:r w:rsidDel="00000000" w:rsidR="00000000" w:rsidRPr="00000000">
              <w:commentReference w:id="2"/>
            </w:r>
            <w:r w:rsidDel="00000000" w:rsidR="00000000" w:rsidRPr="00000000">
              <w:rPr>
                <w:sz w:val="20"/>
                <w:szCs w:val="20"/>
                <w:highlight w:val="white"/>
                <w:rtl w:val="0"/>
              </w:rPr>
              <w:t xml:space="preserve">.</w:t>
            </w:r>
          </w:p>
          <w:p w:rsidR="00000000" w:rsidDel="00000000" w:rsidP="00000000" w:rsidRDefault="00000000" w:rsidRPr="00000000" w14:paraId="0000004A">
            <w:pPr>
              <w:spacing w:line="276" w:lineRule="auto"/>
              <w:rPr>
                <w:sz w:val="20"/>
                <w:szCs w:val="20"/>
                <w:highlight w:val="white"/>
              </w:rPr>
            </w:pPr>
            <w:r w:rsidDel="00000000" w:rsidR="00000000" w:rsidRPr="00000000">
              <w:rPr>
                <w:sz w:val="20"/>
                <w:szCs w:val="20"/>
                <w:highlight w:val="white"/>
                <w:rtl w:val="0"/>
              </w:rPr>
              <w:t xml:space="preserve">4. Sugerencias de estandarización al momento de la recolección de datos.</w:t>
            </w:r>
          </w:p>
          <w:p w:rsidR="00000000" w:rsidDel="00000000" w:rsidP="00000000" w:rsidRDefault="00000000" w:rsidRPr="00000000" w14:paraId="0000004B">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4C">
            <w:pPr>
              <w:spacing w:line="276" w:lineRule="auto"/>
              <w:rPr>
                <w:sz w:val="20"/>
                <w:szCs w:val="20"/>
                <w:highlight w:val="white"/>
              </w:rPr>
            </w:pPr>
            <w:r w:rsidDel="00000000" w:rsidR="00000000" w:rsidRPr="00000000">
              <w:rPr>
                <w:sz w:val="20"/>
                <w:szCs w:val="20"/>
                <w:highlight w:val="white"/>
                <w:rtl w:val="0"/>
              </w:rPr>
              <w:t xml:space="preserve">Además, se elaborará una Ayudamemoria que recopile las reuniones mantenidas con WCS y las instituciones gestoras, para llevar un registro completo de las bases de datos tratadas.</w:t>
            </w:r>
          </w:p>
          <w:p w:rsidR="00000000" w:rsidDel="00000000" w:rsidP="00000000" w:rsidRDefault="00000000" w:rsidRPr="00000000" w14:paraId="0000004D">
            <w:pPr>
              <w:spacing w:line="276" w:lineRule="auto"/>
              <w:rPr>
                <w:sz w:val="20"/>
                <w:szCs w:val="20"/>
                <w:highlight w:val="white"/>
              </w:rPr>
            </w:pPr>
            <w:r w:rsidDel="00000000" w:rsidR="00000000" w:rsidRPr="00000000">
              <w:rPr>
                <w:rtl w:val="0"/>
              </w:rPr>
            </w:r>
          </w:p>
        </w:tc>
      </w:tr>
      <w:tr>
        <w:trPr>
          <w:cantSplit w:val="0"/>
          <w:trHeight w:val="1261" w:hRule="atLeast"/>
          <w:tblHeader w:val="0"/>
        </w:trPr>
        <w:tc>
          <w:tcPr>
            <w:vMerge w:val="continue"/>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Align w:val="center"/>
          </w:tcPr>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Solicitud de las bases de datos a evaluar a WCS o a las instituciones gestoras a través de WCS.</w:t>
            </w:r>
          </w:p>
        </w:tc>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r>
      <w:tr>
        <w:trPr>
          <w:cantSplit w:val="0"/>
          <w:trHeight w:val="1261"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Align w:val="center"/>
          </w:tcPr>
          <w:p w:rsidR="00000000" w:rsidDel="00000000" w:rsidP="00000000" w:rsidRDefault="00000000" w:rsidRPr="00000000" w14:paraId="00000052">
            <w:pPr>
              <w:spacing w:line="276" w:lineRule="auto"/>
              <w:rPr>
                <w:sz w:val="20"/>
                <w:szCs w:val="20"/>
                <w:highlight w:val="white"/>
              </w:rPr>
            </w:pPr>
            <w:r w:rsidDel="00000000" w:rsidR="00000000" w:rsidRPr="00000000">
              <w:rPr>
                <w:sz w:val="20"/>
                <w:szCs w:val="20"/>
                <w:highlight w:val="white"/>
                <w:rtl w:val="0"/>
              </w:rPr>
              <w:t xml:space="preserve">Generación de diccionarios de variables para cada base de datos evaluada.</w:t>
            </w:r>
          </w:p>
        </w:tc>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r>
      <w:tr>
        <w:trPr>
          <w:cantSplit w:val="0"/>
          <w:trHeight w:val="1261" w:hRule="atLeast"/>
          <w:tblHeader w:val="0"/>
        </w:trPr>
        <w:tc>
          <w:tcPr>
            <w:vMerge w:val="continue"/>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Align w:val="center"/>
          </w:tcPr>
          <w:p w:rsidR="00000000" w:rsidDel="00000000" w:rsidP="00000000" w:rsidRDefault="00000000" w:rsidRPr="00000000" w14:paraId="00000055">
            <w:pPr>
              <w:spacing w:line="276" w:lineRule="auto"/>
              <w:rPr>
                <w:sz w:val="20"/>
                <w:szCs w:val="20"/>
                <w:highlight w:val="white"/>
              </w:rPr>
            </w:pPr>
            <w:r w:rsidDel="00000000" w:rsidR="00000000" w:rsidRPr="00000000">
              <w:rPr>
                <w:sz w:val="20"/>
                <w:szCs w:val="20"/>
                <w:highlight w:val="white"/>
                <w:rtl w:val="0"/>
              </w:rPr>
              <w:t xml:space="preserve">Generación de metadatos para cada base de datos evaluada</w:t>
            </w:r>
          </w:p>
        </w:tc>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r>
      <w:tr>
        <w:trPr>
          <w:cantSplit w:val="0"/>
          <w:trHeight w:val="1262"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Align w:val="center"/>
          </w:tcPr>
          <w:p w:rsidR="00000000" w:rsidDel="00000000" w:rsidP="00000000" w:rsidRDefault="00000000" w:rsidRPr="00000000" w14:paraId="00000058">
            <w:pPr>
              <w:spacing w:line="276" w:lineRule="auto"/>
              <w:rPr>
                <w:sz w:val="20"/>
                <w:szCs w:val="20"/>
                <w:highlight w:val="white"/>
              </w:rPr>
            </w:pPr>
            <w:r w:rsidDel="00000000" w:rsidR="00000000" w:rsidRPr="00000000">
              <w:rPr>
                <w:sz w:val="20"/>
                <w:szCs w:val="20"/>
                <w:highlight w:val="white"/>
                <w:rtl w:val="0"/>
              </w:rPr>
              <w:t xml:space="preserve">Análisis de consistencia y duplicidad de las bases de datos.</w:t>
            </w:r>
          </w:p>
        </w:tc>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r>
      <w:tr>
        <w:trPr>
          <w:cantSplit w:val="0"/>
          <w:trHeight w:val="1261" w:hRule="atLeast"/>
          <w:tblHeader w:val="0"/>
        </w:trPr>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Align w:val="center"/>
          </w:tcPr>
          <w:p w:rsidR="00000000" w:rsidDel="00000000" w:rsidP="00000000" w:rsidRDefault="00000000" w:rsidRPr="00000000" w14:paraId="0000005B">
            <w:pPr>
              <w:spacing w:line="276" w:lineRule="auto"/>
              <w:rPr>
                <w:sz w:val="20"/>
                <w:szCs w:val="20"/>
                <w:highlight w:val="white"/>
              </w:rPr>
            </w:pPr>
            <w:r w:rsidDel="00000000" w:rsidR="00000000" w:rsidRPr="00000000">
              <w:rPr>
                <w:sz w:val="20"/>
                <w:szCs w:val="20"/>
                <w:highlight w:val="white"/>
                <w:rtl w:val="0"/>
              </w:rPr>
              <w:t xml:space="preserve">Diagnóstico del nivel de integración entre las diferentes fuentes de información.</w:t>
            </w:r>
          </w:p>
        </w:tc>
        <w:tc>
          <w:tcPr>
            <w:vMerge w:val="continue"/>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r>
      <w:tr>
        <w:trPr>
          <w:cantSplit w:val="0"/>
          <w:trHeight w:val="1262" w:hRule="atLeast"/>
          <w:tblHeader w:val="0"/>
        </w:trPr>
        <w:tc>
          <w:tcPr>
            <w:vMerge w:val="continue"/>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Align w:val="center"/>
          </w:tcPr>
          <w:p w:rsidR="00000000" w:rsidDel="00000000" w:rsidP="00000000" w:rsidRDefault="00000000" w:rsidRPr="00000000" w14:paraId="0000005E">
            <w:pPr>
              <w:spacing w:line="276" w:lineRule="auto"/>
              <w:rPr>
                <w:sz w:val="20"/>
                <w:szCs w:val="20"/>
                <w:highlight w:val="white"/>
              </w:rPr>
            </w:pPr>
            <w:r w:rsidDel="00000000" w:rsidR="00000000" w:rsidRPr="00000000">
              <w:rPr>
                <w:sz w:val="20"/>
                <w:szCs w:val="20"/>
                <w:highlight w:val="white"/>
                <w:rtl w:val="0"/>
              </w:rPr>
              <w:t xml:space="preserve">Propuesta para mitigar las brechas de información de las fuentes de información.</w:t>
            </w:r>
          </w:p>
        </w:tc>
        <w:tc>
          <w:tcPr>
            <w:vMerge w:val="continue"/>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r>
      <w:tr>
        <w:trPr>
          <w:cantSplit w:val="0"/>
          <w:tblHeader w:val="0"/>
        </w:trPr>
        <w:tc>
          <w:tcPr>
            <w:gridSpan w:val="3"/>
            <w:shd w:fill="244061" w:val="clear"/>
          </w:tcPr>
          <w:p w:rsidR="00000000" w:rsidDel="00000000" w:rsidP="00000000" w:rsidRDefault="00000000" w:rsidRPr="00000000" w14:paraId="00000060">
            <w:pPr>
              <w:spacing w:line="276" w:lineRule="auto"/>
              <w:jc w:val="center"/>
              <w:rPr>
                <w:color w:val="ffffff"/>
                <w:sz w:val="20"/>
                <w:szCs w:val="20"/>
                <w:highlight w:val="white"/>
              </w:rPr>
            </w:pPr>
            <w:r w:rsidDel="00000000" w:rsidR="00000000" w:rsidRPr="00000000">
              <w:rPr>
                <w:color w:val="ffffff"/>
                <w:sz w:val="20"/>
                <w:szCs w:val="20"/>
                <w:rtl w:val="0"/>
              </w:rPr>
              <w:t xml:space="preserve">Fase 3</w:t>
            </w:r>
            <w:r w:rsidDel="00000000" w:rsidR="00000000" w:rsidRPr="00000000">
              <w:rPr>
                <w:rtl w:val="0"/>
              </w:rPr>
            </w:r>
          </w:p>
        </w:tc>
      </w:tr>
      <w:tr>
        <w:trPr>
          <w:cantSplit w:val="0"/>
          <w:trHeight w:val="1036" w:hRule="atLeast"/>
          <w:tblHeader w:val="0"/>
        </w:trPr>
        <w:tc>
          <w:tcPr>
            <w:vMerge w:val="restart"/>
            <w:vAlign w:val="center"/>
          </w:tcPr>
          <w:p w:rsidR="00000000" w:rsidDel="00000000" w:rsidP="00000000" w:rsidRDefault="00000000" w:rsidRPr="00000000" w14:paraId="00000063">
            <w:pPr>
              <w:spacing w:line="276" w:lineRule="auto"/>
              <w:jc w:val="center"/>
              <w:rPr>
                <w:sz w:val="20"/>
                <w:szCs w:val="20"/>
                <w:highlight w:val="white"/>
              </w:rPr>
            </w:pPr>
            <w:r w:rsidDel="00000000" w:rsidR="00000000" w:rsidRPr="00000000">
              <w:rPr>
                <w:sz w:val="20"/>
                <w:szCs w:val="20"/>
                <w:highlight w:val="white"/>
                <w:rtl w:val="0"/>
              </w:rPr>
              <w:t xml:space="preserve">Propuesta de integración</w:t>
            </w:r>
          </w:p>
        </w:tc>
        <w:tc>
          <w:tcPr>
            <w:vAlign w:val="center"/>
          </w:tcPr>
          <w:p w:rsidR="00000000" w:rsidDel="00000000" w:rsidP="00000000" w:rsidRDefault="00000000" w:rsidRPr="00000000" w14:paraId="00000064">
            <w:pPr>
              <w:spacing w:line="276" w:lineRule="auto"/>
              <w:rPr>
                <w:sz w:val="20"/>
                <w:szCs w:val="20"/>
                <w:highlight w:val="white"/>
              </w:rPr>
            </w:pPr>
            <w:r w:rsidDel="00000000" w:rsidR="00000000" w:rsidRPr="00000000">
              <w:rPr>
                <w:sz w:val="20"/>
                <w:szCs w:val="20"/>
                <w:highlight w:val="white"/>
                <w:rtl w:val="0"/>
              </w:rPr>
              <w:t xml:space="preserve">Diagrama de flujo de integración de fuentes de información.</w:t>
            </w:r>
          </w:p>
        </w:tc>
        <w:tc>
          <w:tcPr>
            <w:vMerge w:val="restart"/>
          </w:tcPr>
          <w:p w:rsidR="00000000" w:rsidDel="00000000" w:rsidP="00000000" w:rsidRDefault="00000000" w:rsidRPr="00000000" w14:paraId="00000065">
            <w:pPr>
              <w:spacing w:line="276" w:lineRule="auto"/>
              <w:rPr>
                <w:sz w:val="20"/>
                <w:szCs w:val="20"/>
                <w:highlight w:val="white"/>
              </w:rPr>
            </w:pPr>
            <w:r w:rsidDel="00000000" w:rsidR="00000000" w:rsidRPr="00000000">
              <w:rPr>
                <w:sz w:val="20"/>
                <w:szCs w:val="20"/>
                <w:highlight w:val="white"/>
                <w:rtl w:val="0"/>
              </w:rPr>
              <w:t xml:space="preserve">- </w:t>
            </w:r>
            <w:r w:rsidDel="00000000" w:rsidR="00000000" w:rsidRPr="00000000">
              <w:rPr>
                <w:b w:val="1"/>
                <w:i w:val="1"/>
                <w:sz w:val="20"/>
                <w:szCs w:val="20"/>
                <w:highlight w:val="white"/>
                <w:rtl w:val="0"/>
              </w:rPr>
              <w:t xml:space="preserve">Producto 4:</w:t>
            </w:r>
            <w:r w:rsidDel="00000000" w:rsidR="00000000" w:rsidRPr="00000000">
              <w:rPr>
                <w:sz w:val="20"/>
                <w:szCs w:val="20"/>
                <w:highlight w:val="white"/>
                <w:rtl w:val="0"/>
              </w:rPr>
              <w:t xml:space="preserve"> Informe de resultados de integración con las siguientes secciones:</w:t>
            </w:r>
          </w:p>
          <w:p w:rsidR="00000000" w:rsidDel="00000000" w:rsidP="00000000" w:rsidRDefault="00000000" w:rsidRPr="00000000" w14:paraId="00000066">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1. Proceso de integración de bases de datos logrado.</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2. Recomendaciones para mejorar el nivel de integración entre las bases de datos.</w:t>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Además, se proveerá con la(s) base(s) de datos resultantes de la integración.</w:t>
            </w:r>
          </w:p>
        </w:tc>
      </w:tr>
      <w:tr>
        <w:trPr>
          <w:cantSplit w:val="0"/>
          <w:trHeight w:val="1036" w:hRule="atLeast"/>
          <w:tblHeader w:val="0"/>
        </w:trPr>
        <w:tc>
          <w:tcPr>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Align w:val="center"/>
          </w:tcPr>
          <w:p w:rsidR="00000000" w:rsidDel="00000000" w:rsidP="00000000" w:rsidRDefault="00000000" w:rsidRPr="00000000" w14:paraId="0000006C">
            <w:pPr>
              <w:spacing w:line="276" w:lineRule="auto"/>
              <w:rPr>
                <w:sz w:val="20"/>
                <w:szCs w:val="20"/>
                <w:highlight w:val="white"/>
              </w:rPr>
            </w:pPr>
            <w:sdt>
              <w:sdtPr>
                <w:tag w:val="goog_rdk_9"/>
              </w:sdtPr>
              <w:sdtContent>
                <w:commentRangeStart w:id="3"/>
              </w:sdtContent>
            </w:sdt>
            <w:r w:rsidDel="00000000" w:rsidR="00000000" w:rsidRPr="00000000">
              <w:rPr>
                <w:sz w:val="20"/>
                <w:szCs w:val="20"/>
                <w:highlight w:val="white"/>
                <w:rtl w:val="0"/>
              </w:rPr>
              <w:t xml:space="preserve">Prueba de integración de bases de datos.</w:t>
            </w:r>
            <w:commentRangeEnd w:id="3"/>
            <w:r w:rsidDel="00000000" w:rsidR="00000000" w:rsidRPr="00000000">
              <w:commentReference w:id="3"/>
            </w:r>
            <w:r w:rsidDel="00000000" w:rsidR="00000000" w:rsidRPr="00000000">
              <w:rPr>
                <w:rtl w:val="0"/>
              </w:rPr>
            </w:r>
          </w:p>
        </w:tc>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r>
      <w:tr>
        <w:trPr>
          <w:cantSplit w:val="0"/>
          <w:trHeight w:val="1036" w:hRule="atLeast"/>
          <w:tblHeader w:val="0"/>
        </w:trPr>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Align w:val="center"/>
          </w:tcPr>
          <w:p w:rsidR="00000000" w:rsidDel="00000000" w:rsidP="00000000" w:rsidRDefault="00000000" w:rsidRPr="00000000" w14:paraId="0000006F">
            <w:pPr>
              <w:spacing w:line="276" w:lineRule="auto"/>
              <w:rPr>
                <w:sz w:val="20"/>
                <w:szCs w:val="20"/>
                <w:highlight w:val="white"/>
              </w:rPr>
            </w:pPr>
            <w:r w:rsidDel="00000000" w:rsidR="00000000" w:rsidRPr="00000000">
              <w:rPr>
                <w:sz w:val="20"/>
                <w:szCs w:val="20"/>
                <w:highlight w:val="white"/>
                <w:rtl w:val="0"/>
              </w:rPr>
              <w:t xml:space="preserve">Resultados obtenidos de la integración.</w:t>
            </w:r>
          </w:p>
        </w:tc>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r>
      <w:tr>
        <w:trPr>
          <w:cantSplit w:val="0"/>
          <w:trHeight w:val="1714" w:hRule="atLeast"/>
          <w:tblHeader w:val="0"/>
        </w:trPr>
        <w:tc>
          <w:tcPr>
            <w:vMerge w:val="restart"/>
            <w:vAlign w:val="center"/>
          </w:tcPr>
          <w:p w:rsidR="00000000" w:rsidDel="00000000" w:rsidP="00000000" w:rsidRDefault="00000000" w:rsidRPr="00000000" w14:paraId="00000071">
            <w:pPr>
              <w:spacing w:line="276" w:lineRule="auto"/>
              <w:jc w:val="center"/>
              <w:rPr>
                <w:sz w:val="20"/>
                <w:szCs w:val="20"/>
                <w:highlight w:val="white"/>
              </w:rPr>
            </w:pPr>
            <w:r w:rsidDel="00000000" w:rsidR="00000000" w:rsidRPr="00000000">
              <w:rPr>
                <w:sz w:val="20"/>
                <w:szCs w:val="20"/>
                <w:highlight w:val="white"/>
                <w:rtl w:val="0"/>
              </w:rPr>
              <w:t xml:space="preserve">Socialización</w:t>
            </w:r>
          </w:p>
        </w:tc>
        <w:tc>
          <w:tcPr>
            <w:vAlign w:val="center"/>
          </w:tcPr>
          <w:p w:rsidR="00000000" w:rsidDel="00000000" w:rsidP="00000000" w:rsidRDefault="00000000" w:rsidRPr="00000000" w14:paraId="00000072">
            <w:pPr>
              <w:spacing w:line="276" w:lineRule="auto"/>
              <w:rPr>
                <w:sz w:val="20"/>
                <w:szCs w:val="20"/>
                <w:highlight w:val="white"/>
              </w:rPr>
            </w:pPr>
            <w:r w:rsidDel="00000000" w:rsidR="00000000" w:rsidRPr="00000000">
              <w:rPr>
                <w:sz w:val="20"/>
                <w:szCs w:val="20"/>
                <w:highlight w:val="white"/>
                <w:rtl w:val="0"/>
              </w:rPr>
              <w:t xml:space="preserve">Taller de socialización de principales resultados.</w:t>
            </w:r>
          </w:p>
        </w:tc>
        <w:tc>
          <w:tcPr>
            <w:vMerge w:val="restart"/>
          </w:tcPr>
          <w:p w:rsidR="00000000" w:rsidDel="00000000" w:rsidP="00000000" w:rsidRDefault="00000000" w:rsidRPr="00000000" w14:paraId="00000073">
            <w:pPr>
              <w:spacing w:line="276" w:lineRule="auto"/>
              <w:rPr>
                <w:sz w:val="20"/>
                <w:szCs w:val="20"/>
                <w:highlight w:val="white"/>
              </w:rPr>
            </w:pPr>
            <w:r w:rsidDel="00000000" w:rsidR="00000000" w:rsidRPr="00000000">
              <w:rPr>
                <w:sz w:val="20"/>
                <w:szCs w:val="20"/>
                <w:highlight w:val="white"/>
                <w:rtl w:val="0"/>
              </w:rPr>
              <w:t xml:space="preserve">- </w:t>
            </w:r>
            <w:r w:rsidDel="00000000" w:rsidR="00000000" w:rsidRPr="00000000">
              <w:rPr>
                <w:b w:val="1"/>
                <w:i w:val="1"/>
                <w:sz w:val="20"/>
                <w:szCs w:val="20"/>
                <w:highlight w:val="white"/>
                <w:rtl w:val="0"/>
              </w:rPr>
              <w:t xml:space="preserve">Producto 5:</w:t>
            </w:r>
            <w:r w:rsidDel="00000000" w:rsidR="00000000" w:rsidRPr="00000000">
              <w:rPr>
                <w:sz w:val="20"/>
                <w:szCs w:val="20"/>
                <w:highlight w:val="white"/>
                <w:rtl w:val="0"/>
              </w:rPr>
              <w:t xml:space="preserve"> Presentación con los resultados finales de la consultoría a ser socializados en un Taller con todos los actores involucrados.</w:t>
            </w:r>
          </w:p>
          <w:p w:rsidR="00000000" w:rsidDel="00000000" w:rsidP="00000000" w:rsidRDefault="00000000" w:rsidRPr="00000000" w14:paraId="00000074">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5">
            <w:pPr>
              <w:spacing w:line="276" w:lineRule="auto"/>
              <w:rPr>
                <w:sz w:val="20"/>
                <w:szCs w:val="20"/>
                <w:highlight w:val="white"/>
              </w:rPr>
            </w:pPr>
            <w:r w:rsidDel="00000000" w:rsidR="00000000" w:rsidRPr="00000000">
              <w:rPr>
                <w:sz w:val="20"/>
                <w:szCs w:val="20"/>
                <w:highlight w:val="white"/>
                <w:rtl w:val="0"/>
              </w:rPr>
              <w:t xml:space="preserve">Además, se pondrá a disposición de WCS</w:t>
            </w:r>
            <w:sdt>
              <w:sdtPr>
                <w:tag w:val="goog_rdk_10"/>
              </w:sdtPr>
              <w:sdtContent>
                <w:ins w:author="Angela Reed" w:id="4" w:date="2025-02-18T23:09:50Z">
                  <w:r w:rsidDel="00000000" w:rsidR="00000000" w:rsidRPr="00000000">
                    <w:rPr>
                      <w:sz w:val="20"/>
                      <w:szCs w:val="20"/>
                      <w:highlight w:val="white"/>
                      <w:rtl w:val="0"/>
                    </w:rPr>
                    <w:t xml:space="preserve"> y MAATE,</w:t>
                  </w:r>
                </w:ins>
              </w:sdtContent>
            </w:sdt>
            <w:r w:rsidDel="00000000" w:rsidR="00000000" w:rsidRPr="00000000">
              <w:rPr>
                <w:sz w:val="20"/>
                <w:szCs w:val="20"/>
                <w:highlight w:val="white"/>
                <w:rtl w:val="0"/>
              </w:rPr>
              <w:t xml:space="preserve"> las bases de datos iniciales, intermedias y finales, códigos de análisis tratamiento e integración en R a través de un repositorio en GitHub y Google Drive.</w:t>
            </w:r>
          </w:p>
        </w:tc>
      </w:tr>
      <w:tr>
        <w:trPr>
          <w:cantSplit w:val="0"/>
          <w:trHeight w:val="1714" w:hRule="atLeast"/>
          <w:tblHeader w:val="0"/>
        </w:trPr>
        <w:tc>
          <w:tcPr>
            <w:vMerge w:val="continue"/>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Align w:val="center"/>
          </w:tcPr>
          <w:p w:rsidR="00000000" w:rsidDel="00000000" w:rsidP="00000000" w:rsidRDefault="00000000" w:rsidRPr="00000000" w14:paraId="00000077">
            <w:pPr>
              <w:spacing w:line="276" w:lineRule="auto"/>
              <w:rPr>
                <w:sz w:val="20"/>
                <w:szCs w:val="20"/>
                <w:highlight w:val="white"/>
              </w:rPr>
            </w:pPr>
            <w:r w:rsidDel="00000000" w:rsidR="00000000" w:rsidRPr="00000000">
              <w:rPr>
                <w:sz w:val="20"/>
                <w:szCs w:val="20"/>
                <w:highlight w:val="white"/>
                <w:rtl w:val="0"/>
              </w:rPr>
              <w:t xml:space="preserve">Entrega de repositorio de la consultoría a WCS</w:t>
            </w:r>
            <w:sdt>
              <w:sdtPr>
                <w:tag w:val="goog_rdk_11"/>
              </w:sdtPr>
              <w:sdtContent>
                <w:ins w:author="Angela Reed" w:id="5" w:date="2025-02-18T23:11:16Z">
                  <w:r w:rsidDel="00000000" w:rsidR="00000000" w:rsidRPr="00000000">
                    <w:rPr>
                      <w:sz w:val="20"/>
                      <w:szCs w:val="20"/>
                      <w:highlight w:val="white"/>
                      <w:rtl w:val="0"/>
                    </w:rPr>
                    <w:t xml:space="preserve"> y MAATE</w:t>
                  </w:r>
                </w:ins>
              </w:sdtContent>
            </w:sdt>
            <w:r w:rsidDel="00000000" w:rsidR="00000000" w:rsidRPr="00000000">
              <w:rPr>
                <w:sz w:val="20"/>
                <w:szCs w:val="20"/>
                <w:highlight w:val="white"/>
                <w:rtl w:val="0"/>
              </w:rPr>
              <w:t xml:space="preserve">.</w:t>
            </w:r>
          </w:p>
        </w:tc>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r>
    </w:tbl>
    <w:p w:rsidR="00000000" w:rsidDel="00000000" w:rsidP="00000000" w:rsidRDefault="00000000" w:rsidRPr="00000000" w14:paraId="00000079">
      <w:pPr>
        <w:rPr>
          <w:sz w:val="24"/>
          <w:szCs w:val="24"/>
          <w:highlight w:val="whit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Cabe mencionar:</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80" w:right="0" w:hanging="360"/>
        <w:jc w:val="both"/>
        <w:rPr>
          <w:rFonts w:ascii="Arial" w:cs="Arial" w:eastAsia="Arial" w:hAnsi="Arial"/>
          <w:b w:val="0"/>
          <w:i w:val="0"/>
          <w:smallCaps w:val="0"/>
          <w:strike w:val="0"/>
          <w:color w:val="000000"/>
          <w:sz w:val="24"/>
          <w:szCs w:val="24"/>
          <w:highlight w:val="white"/>
          <w:u w:val="none"/>
          <w:vertAlign w:val="baseline"/>
        </w:rPr>
      </w:pPr>
      <w:sdt>
        <w:sdtPr>
          <w:tag w:val="goog_rdk_12"/>
        </w:sdtPr>
        <w:sdtContent>
          <w:commentRangeStart w:id="4"/>
        </w:sdtContent>
      </w:sdt>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Las entrevistas con los actores principales </w:t>
      </w:r>
      <w:r w:rsidDel="00000000" w:rsidR="00000000" w:rsidRPr="00000000">
        <w:rPr>
          <w:sz w:val="24"/>
          <w:szCs w:val="24"/>
          <w:highlight w:val="white"/>
          <w:rtl w:val="0"/>
        </w:rPr>
        <w:t xml:space="preserve">pueden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ser presenciales o en línea para conocer de primera mano los problemas que enfrentan al momento de recolectar los datos.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80"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 respecto al Taller de socialización, WCS definirá el lugar, la logística y el </w:t>
      </w:r>
      <w:r w:rsidDel="00000000" w:rsidR="00000000" w:rsidRPr="00000000">
        <w:rPr>
          <w:sz w:val="24"/>
          <w:szCs w:val="24"/>
          <w:highlight w:val="white"/>
          <w:rtl w:val="0"/>
        </w:rPr>
        <w:t xml:space="preserve">envío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de las invitaciones.</w:t>
      </w:r>
    </w:p>
    <w:p w:rsidR="00000000" w:rsidDel="00000000" w:rsidP="00000000" w:rsidRDefault="00000000" w:rsidRPr="00000000" w14:paraId="0000007D">
      <w:pPr>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E">
      <w:pPr>
        <w:numPr>
          <w:ilvl w:val="0"/>
          <w:numId w:val="3"/>
        </w:numPr>
        <w:ind w:left="720" w:hanging="360"/>
        <w:rPr>
          <w:b w:val="1"/>
          <w:sz w:val="24"/>
          <w:szCs w:val="24"/>
          <w:highlight w:val="white"/>
        </w:rPr>
      </w:pPr>
      <w:r w:rsidDel="00000000" w:rsidR="00000000" w:rsidRPr="00000000">
        <w:rPr>
          <w:b w:val="1"/>
          <w:sz w:val="24"/>
          <w:szCs w:val="24"/>
          <w:highlight w:val="white"/>
          <w:rtl w:val="0"/>
        </w:rPr>
        <w:t xml:space="preserve">Cronograma de Ejecución:</w:t>
      </w:r>
    </w:p>
    <w:p w:rsidR="00000000" w:rsidDel="00000000" w:rsidP="00000000" w:rsidRDefault="00000000" w:rsidRPr="00000000" w14:paraId="0000007F">
      <w:pPr>
        <w:rPr>
          <w:sz w:val="24"/>
          <w:szCs w:val="24"/>
          <w:highlight w:val="white"/>
        </w:rPr>
      </w:pPr>
      <w:r w:rsidDel="00000000" w:rsidR="00000000" w:rsidRPr="00000000">
        <w:rPr>
          <w:rtl w:val="0"/>
        </w:rPr>
      </w:r>
    </w:p>
    <w:p w:rsidR="00000000" w:rsidDel="00000000" w:rsidP="00000000" w:rsidRDefault="00000000" w:rsidRPr="00000000" w14:paraId="00000080">
      <w:pPr>
        <w:jc w:val="center"/>
        <w:rPr>
          <w:sz w:val="24"/>
          <w:szCs w:val="24"/>
          <w:highlight w:val="white"/>
        </w:rPr>
      </w:pPr>
      <w:sdt>
        <w:sdtPr>
          <w:tag w:val="goog_rdk_13"/>
        </w:sdtPr>
        <w:sdtContent>
          <w:commentRangeStart w:id="5"/>
        </w:sdtContent>
      </w:sdt>
      <w:r w:rsidDel="00000000" w:rsidR="00000000" w:rsidRPr="00000000">
        <w:rPr>
          <w:highlight w:val="white"/>
        </w:rPr>
        <w:drawing>
          <wp:inline distB="0" distT="0" distL="0" distR="0">
            <wp:extent cx="5400000" cy="7098014"/>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00000" cy="7098014"/>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siguiente tabla se detallan las fechas de entrega de los productos.</w:t>
      </w:r>
    </w:p>
    <w:tbl>
      <w:tblPr>
        <w:tblStyle w:val="Table2"/>
        <w:tblW w:w="5529.0" w:type="dxa"/>
        <w:jc w:val="center"/>
        <w:tblBorders>
          <w:top w:color="ccc1d9" w:space="0" w:sz="4" w:val="single"/>
          <w:left w:color="ccc1d9" w:space="0" w:sz="4" w:val="single"/>
          <w:bottom w:color="ccc1d9" w:space="0" w:sz="4" w:val="single"/>
          <w:right w:color="ccc1d9" w:space="0" w:sz="4" w:val="single"/>
          <w:insideH w:color="ccc1d9" w:space="0" w:sz="4" w:val="single"/>
          <w:insideV w:color="ccc1d9" w:space="0" w:sz="4" w:val="single"/>
        </w:tblBorders>
        <w:tblLayout w:type="fixed"/>
        <w:tblLook w:val="04A0"/>
      </w:tblPr>
      <w:tblGrid>
        <w:gridCol w:w="2830"/>
        <w:gridCol w:w="2699"/>
        <w:tblGridChange w:id="0">
          <w:tblGrid>
            <w:gridCol w:w="2830"/>
            <w:gridCol w:w="2699"/>
          </w:tblGrid>
        </w:tblGridChange>
      </w:tblGrid>
      <w:tr>
        <w:trPr>
          <w:cantSplit w:val="0"/>
          <w:trHeight w:val="603" w:hRule="atLeast"/>
          <w:tblHeader w:val="0"/>
        </w:trPr>
        <w:tc>
          <w:tcPr>
            <w:shd w:fill="244061" w:val="clear"/>
            <w:vAlign w:val="center"/>
          </w:tcPr>
          <w:p w:rsidR="00000000" w:rsidDel="00000000" w:rsidP="00000000" w:rsidRDefault="00000000" w:rsidRPr="00000000" w14:paraId="00000084">
            <w:pPr>
              <w:spacing w:line="276" w:lineRule="auto"/>
              <w:jc w:val="center"/>
              <w:rPr>
                <w:color w:val="ffffff"/>
                <w:sz w:val="20"/>
                <w:szCs w:val="20"/>
              </w:rPr>
            </w:pPr>
            <w:sdt>
              <w:sdtPr>
                <w:tag w:val="goog_rdk_14"/>
              </w:sdtPr>
              <w:sdtContent>
                <w:commentRangeStart w:id="6"/>
              </w:sdtContent>
            </w:sdt>
            <w:r w:rsidDel="00000000" w:rsidR="00000000" w:rsidRPr="00000000">
              <w:rPr>
                <w:color w:val="ffffff"/>
                <w:sz w:val="20"/>
                <w:szCs w:val="20"/>
                <w:rtl w:val="0"/>
              </w:rPr>
              <w:t xml:space="preserve">Producto</w:t>
            </w:r>
          </w:p>
        </w:tc>
        <w:tc>
          <w:tcPr>
            <w:shd w:fill="244061" w:val="clear"/>
            <w:vAlign w:val="center"/>
          </w:tcPr>
          <w:p w:rsidR="00000000" w:rsidDel="00000000" w:rsidP="00000000" w:rsidRDefault="00000000" w:rsidRPr="00000000" w14:paraId="00000085">
            <w:pPr>
              <w:spacing w:line="276" w:lineRule="auto"/>
              <w:jc w:val="center"/>
              <w:rPr>
                <w:color w:val="ffffff"/>
                <w:sz w:val="20"/>
                <w:szCs w:val="20"/>
              </w:rPr>
            </w:pPr>
            <w:r w:rsidDel="00000000" w:rsidR="00000000" w:rsidRPr="00000000">
              <w:rPr>
                <w:color w:val="ffffff"/>
                <w:sz w:val="20"/>
                <w:szCs w:val="20"/>
                <w:rtl w:val="0"/>
              </w:rPr>
              <w:t xml:space="preserve">Fecha de entrega</w:t>
            </w:r>
          </w:p>
        </w:tc>
      </w:tr>
      <w:tr>
        <w:trPr>
          <w:cantSplit w:val="0"/>
          <w:trHeight w:val="603" w:hRule="atLeast"/>
          <w:tblHeader w:val="0"/>
        </w:trPr>
        <w:tc>
          <w:tcPr>
            <w:vAlign w:val="center"/>
          </w:tcPr>
          <w:p w:rsidR="00000000" w:rsidDel="00000000" w:rsidP="00000000" w:rsidRDefault="00000000" w:rsidRPr="00000000" w14:paraId="00000086">
            <w:pPr>
              <w:spacing w:line="276" w:lineRule="auto"/>
              <w:jc w:val="center"/>
              <w:rPr>
                <w:sz w:val="20"/>
                <w:szCs w:val="20"/>
                <w:highlight w:val="white"/>
              </w:rPr>
            </w:pPr>
            <w:commentRangeEnd w:id="6"/>
            <w:r w:rsidDel="00000000" w:rsidR="00000000" w:rsidRPr="00000000">
              <w:commentReference w:id="6"/>
            </w:r>
            <w:sdt>
              <w:sdtPr>
                <w:tag w:val="goog_rdk_15"/>
              </w:sdtPr>
              <w:sdtContent>
                <w:commentRangeStart w:id="7"/>
              </w:sdtContent>
            </w:sdt>
            <w:r w:rsidDel="00000000" w:rsidR="00000000" w:rsidRPr="00000000">
              <w:rPr>
                <w:sz w:val="20"/>
                <w:szCs w:val="20"/>
                <w:highlight w:val="white"/>
                <w:rtl w:val="0"/>
              </w:rPr>
              <w:t xml:space="preserve">Producto 1: </w:t>
            </w:r>
            <w:r w:rsidDel="00000000" w:rsidR="00000000" w:rsidRPr="00000000">
              <w:rPr>
                <w:b w:val="0"/>
                <w:sz w:val="20"/>
                <w:szCs w:val="20"/>
                <w:highlight w:val="white"/>
                <w:rtl w:val="0"/>
              </w:rPr>
              <w:t xml:space="preserve">Plan de Trabajo.</w:t>
            </w:r>
            <w:r w:rsidDel="00000000" w:rsidR="00000000" w:rsidRPr="00000000">
              <w:rPr>
                <w:rtl w:val="0"/>
              </w:rPr>
            </w:r>
          </w:p>
        </w:tc>
        <w:tc>
          <w:tcPr>
            <w:vAlign w:val="center"/>
          </w:tcPr>
          <w:p w:rsidR="00000000" w:rsidDel="00000000" w:rsidP="00000000" w:rsidRDefault="00000000" w:rsidRPr="00000000" w14:paraId="00000087">
            <w:pPr>
              <w:spacing w:line="276" w:lineRule="auto"/>
              <w:jc w:val="center"/>
              <w:rPr>
                <w:sz w:val="20"/>
                <w:szCs w:val="20"/>
                <w:highlight w:val="white"/>
              </w:rPr>
            </w:pPr>
            <w:r w:rsidDel="00000000" w:rsidR="00000000" w:rsidRPr="00000000">
              <w:rPr>
                <w:sz w:val="20"/>
                <w:szCs w:val="20"/>
                <w:highlight w:val="white"/>
                <w:rtl w:val="0"/>
              </w:rPr>
              <w:t xml:space="preserve">17 de febrero de 2025.</w:t>
            </w:r>
          </w:p>
        </w:tc>
      </w:tr>
      <w:tr>
        <w:trPr>
          <w:cantSplit w:val="0"/>
          <w:trHeight w:val="603" w:hRule="atLeast"/>
          <w:tblHeader w:val="0"/>
        </w:trPr>
        <w:tc>
          <w:tcPr>
            <w:vAlign w:val="center"/>
          </w:tcPr>
          <w:p w:rsidR="00000000" w:rsidDel="00000000" w:rsidP="00000000" w:rsidRDefault="00000000" w:rsidRPr="00000000" w14:paraId="00000088">
            <w:pPr>
              <w:spacing w:line="276" w:lineRule="auto"/>
              <w:jc w:val="center"/>
              <w:rPr>
                <w:sz w:val="20"/>
                <w:szCs w:val="20"/>
                <w:highlight w:val="white"/>
              </w:rPr>
            </w:pPr>
            <w:commentRangeEnd w:id="7"/>
            <w:r w:rsidDel="00000000" w:rsidR="00000000" w:rsidRPr="00000000">
              <w:commentReference w:id="7"/>
            </w:r>
            <w:sdt>
              <w:sdtPr>
                <w:tag w:val="goog_rdk_16"/>
              </w:sdtPr>
              <w:sdtContent>
                <w:commentRangeStart w:id="8"/>
              </w:sdtContent>
            </w:sdt>
            <w:r w:rsidDel="00000000" w:rsidR="00000000" w:rsidRPr="00000000">
              <w:rPr>
                <w:sz w:val="20"/>
                <w:szCs w:val="20"/>
                <w:highlight w:val="white"/>
                <w:rtl w:val="0"/>
              </w:rPr>
              <w:t xml:space="preserve">Producto 2: </w:t>
            </w:r>
            <w:r w:rsidDel="00000000" w:rsidR="00000000" w:rsidRPr="00000000">
              <w:rPr>
                <w:b w:val="0"/>
                <w:sz w:val="20"/>
                <w:szCs w:val="20"/>
                <w:highlight w:val="white"/>
                <w:rtl w:val="0"/>
              </w:rPr>
              <w:t xml:space="preserve">Diccionarios de variables de metadatos</w:t>
            </w:r>
            <w:r w:rsidDel="00000000" w:rsidR="00000000" w:rsidRPr="00000000">
              <w:rPr>
                <w:rtl w:val="0"/>
              </w:rPr>
            </w:r>
          </w:p>
        </w:tc>
        <w:tc>
          <w:tcPr>
            <w:vAlign w:val="center"/>
          </w:tcPr>
          <w:p w:rsidR="00000000" w:rsidDel="00000000" w:rsidP="00000000" w:rsidRDefault="00000000" w:rsidRPr="00000000" w14:paraId="00000089">
            <w:pPr>
              <w:spacing w:line="276" w:lineRule="auto"/>
              <w:jc w:val="center"/>
              <w:rPr>
                <w:sz w:val="20"/>
                <w:szCs w:val="20"/>
                <w:highlight w:val="white"/>
              </w:rPr>
            </w:pPr>
            <w:sdt>
              <w:sdtPr>
                <w:tag w:val="goog_rdk_18"/>
              </w:sdtPr>
              <w:sdtContent>
                <w:ins w:author="Pamela Arias" w:id="6" w:date="2025-02-18T13:49:42Z">
                  <w:r w:rsidDel="00000000" w:rsidR="00000000" w:rsidRPr="00000000">
                    <w:rPr>
                      <w:sz w:val="20"/>
                      <w:szCs w:val="20"/>
                      <w:highlight w:val="white"/>
                      <w:rtl w:val="0"/>
                    </w:rPr>
                    <w:t xml:space="preserve">03</w:t>
                  </w:r>
                </w:ins>
              </w:sdtContent>
            </w:sdt>
            <w:sdt>
              <w:sdtPr>
                <w:tag w:val="goog_rdk_19"/>
              </w:sdtPr>
              <w:sdtContent>
                <w:del w:author="Pamela Arias" w:id="6" w:date="2025-02-18T13:49:42Z">
                  <w:r w:rsidDel="00000000" w:rsidR="00000000" w:rsidRPr="00000000">
                    <w:rPr>
                      <w:sz w:val="20"/>
                      <w:szCs w:val="20"/>
                      <w:highlight w:val="white"/>
                      <w:rtl w:val="0"/>
                    </w:rPr>
                    <w:delText xml:space="preserve">7</w:delText>
                  </w:r>
                </w:del>
              </w:sdtContent>
            </w:sdt>
            <w:r w:rsidDel="00000000" w:rsidR="00000000" w:rsidRPr="00000000">
              <w:rPr>
                <w:sz w:val="20"/>
                <w:szCs w:val="20"/>
                <w:highlight w:val="white"/>
                <w:rtl w:val="0"/>
              </w:rPr>
              <w:t xml:space="preserve"> de abril de 2025.</w:t>
            </w:r>
          </w:p>
        </w:tc>
      </w:tr>
      <w:tr>
        <w:trPr>
          <w:cantSplit w:val="0"/>
          <w:trHeight w:val="603" w:hRule="atLeast"/>
          <w:tblHeader w:val="0"/>
        </w:trPr>
        <w:tc>
          <w:tcPr>
            <w:vAlign w:val="center"/>
          </w:tcPr>
          <w:p w:rsidR="00000000" w:rsidDel="00000000" w:rsidP="00000000" w:rsidRDefault="00000000" w:rsidRPr="00000000" w14:paraId="0000008A">
            <w:pPr>
              <w:spacing w:line="276" w:lineRule="auto"/>
              <w:jc w:val="center"/>
              <w:rPr>
                <w:b w:val="0"/>
                <w:sz w:val="20"/>
                <w:szCs w:val="20"/>
                <w:highlight w:val="white"/>
              </w:rPr>
            </w:pPr>
            <w:commentRangeEnd w:id="8"/>
            <w:r w:rsidDel="00000000" w:rsidR="00000000" w:rsidRPr="00000000">
              <w:commentReference w:id="8"/>
            </w:r>
            <w:sdt>
              <w:sdtPr>
                <w:tag w:val="goog_rdk_20"/>
              </w:sdtPr>
              <w:sdtContent>
                <w:commentRangeStart w:id="9"/>
              </w:sdtContent>
            </w:sdt>
            <w:r w:rsidDel="00000000" w:rsidR="00000000" w:rsidRPr="00000000">
              <w:rPr>
                <w:sz w:val="20"/>
                <w:szCs w:val="20"/>
                <w:highlight w:val="white"/>
                <w:rtl w:val="0"/>
              </w:rPr>
              <w:t xml:space="preserve">Producto 3: </w:t>
            </w:r>
            <w:r w:rsidDel="00000000" w:rsidR="00000000" w:rsidRPr="00000000">
              <w:rPr>
                <w:b w:val="0"/>
                <w:sz w:val="20"/>
                <w:szCs w:val="20"/>
                <w:highlight w:val="white"/>
                <w:rtl w:val="0"/>
              </w:rPr>
              <w:t xml:space="preserve">Propuesta de integración y Semaforización</w:t>
            </w:r>
          </w:p>
        </w:tc>
        <w:tc>
          <w:tcPr>
            <w:vAlign w:val="center"/>
          </w:tcPr>
          <w:p w:rsidR="00000000" w:rsidDel="00000000" w:rsidP="00000000" w:rsidRDefault="00000000" w:rsidRPr="00000000" w14:paraId="0000008B">
            <w:pPr>
              <w:spacing w:line="276" w:lineRule="auto"/>
              <w:jc w:val="center"/>
              <w:rPr>
                <w:sz w:val="20"/>
                <w:szCs w:val="20"/>
                <w:highlight w:val="white"/>
              </w:rPr>
            </w:pPr>
            <w:r w:rsidDel="00000000" w:rsidR="00000000" w:rsidRPr="00000000">
              <w:rPr>
                <w:sz w:val="20"/>
                <w:szCs w:val="20"/>
                <w:highlight w:val="white"/>
                <w:rtl w:val="0"/>
              </w:rPr>
              <w:t xml:space="preserve">5 de mayo de 2025.</w:t>
            </w:r>
          </w:p>
        </w:tc>
      </w:tr>
      <w:tr>
        <w:trPr>
          <w:cantSplit w:val="0"/>
          <w:trHeight w:val="603" w:hRule="atLeast"/>
          <w:tblHeader w:val="0"/>
        </w:trPr>
        <w:tc>
          <w:tcPr>
            <w:vAlign w:val="center"/>
          </w:tcPr>
          <w:p w:rsidR="00000000" w:rsidDel="00000000" w:rsidP="00000000" w:rsidRDefault="00000000" w:rsidRPr="00000000" w14:paraId="0000008C">
            <w:pPr>
              <w:jc w:val="center"/>
              <w:rPr>
                <w:b w:val="0"/>
                <w:sz w:val="20"/>
                <w:szCs w:val="20"/>
                <w:highlight w:val="white"/>
              </w:rPr>
            </w:pPr>
            <w:commentRangeEnd w:id="9"/>
            <w:r w:rsidDel="00000000" w:rsidR="00000000" w:rsidRPr="00000000">
              <w:commentReference w:id="9"/>
            </w:r>
            <w:sdt>
              <w:sdtPr>
                <w:tag w:val="goog_rdk_21"/>
              </w:sdtPr>
              <w:sdtContent>
                <w:commentRangeStart w:id="10"/>
              </w:sdtContent>
            </w:sdt>
            <w:r w:rsidDel="00000000" w:rsidR="00000000" w:rsidRPr="00000000">
              <w:rPr>
                <w:sz w:val="20"/>
                <w:szCs w:val="20"/>
                <w:highlight w:val="white"/>
                <w:rtl w:val="0"/>
              </w:rPr>
              <w:t xml:space="preserve">Producto 4:</w:t>
            </w:r>
            <w:r w:rsidDel="00000000" w:rsidR="00000000" w:rsidRPr="00000000">
              <w:rPr>
                <w:b w:val="0"/>
                <w:sz w:val="20"/>
                <w:szCs w:val="20"/>
                <w:highlight w:val="white"/>
                <w:rtl w:val="0"/>
              </w:rPr>
              <w:t xml:space="preserve"> Informe </w:t>
            </w:r>
            <w:sdt>
              <w:sdtPr>
                <w:tag w:val="goog_rdk_22"/>
              </w:sdtPr>
              <w:sdtContent>
                <w:del w:author="Camila Ribadeneira" w:id="7" w:date="2025-02-18T23:14:52Z">
                  <w:r w:rsidDel="00000000" w:rsidR="00000000" w:rsidRPr="00000000">
                    <w:rPr>
                      <w:b w:val="0"/>
                      <w:sz w:val="20"/>
                      <w:szCs w:val="20"/>
                      <w:highlight w:val="white"/>
                      <w:rtl w:val="0"/>
                    </w:rPr>
                    <w:delText xml:space="preserve">re</w:delText>
                  </w:r>
                </w:del>
              </w:sdtContent>
            </w:sdt>
            <w:r w:rsidDel="00000000" w:rsidR="00000000" w:rsidRPr="00000000">
              <w:rPr>
                <w:b w:val="0"/>
                <w:sz w:val="20"/>
                <w:szCs w:val="20"/>
                <w:highlight w:val="white"/>
                <w:rtl w:val="0"/>
              </w:rPr>
              <w:t xml:space="preserve"> resultado de integración</w:t>
            </w:r>
          </w:p>
        </w:tc>
        <w:tc>
          <w:tcPr>
            <w:vAlign w:val="center"/>
          </w:tcPr>
          <w:p w:rsidR="00000000" w:rsidDel="00000000" w:rsidP="00000000" w:rsidRDefault="00000000" w:rsidRPr="00000000" w14:paraId="0000008D">
            <w:pPr>
              <w:jc w:val="center"/>
              <w:rPr>
                <w:sz w:val="20"/>
                <w:szCs w:val="20"/>
                <w:highlight w:val="white"/>
              </w:rPr>
            </w:pPr>
            <w:sdt>
              <w:sdtPr>
                <w:tag w:val="goog_rdk_24"/>
              </w:sdtPr>
              <w:sdtContent>
                <w:ins w:author="Pamela Arias" w:id="8" w:date="2025-02-18T13:49:48Z">
                  <w:r w:rsidDel="00000000" w:rsidR="00000000" w:rsidRPr="00000000">
                    <w:rPr>
                      <w:b w:val="0"/>
                      <w:sz w:val="20"/>
                      <w:szCs w:val="20"/>
                      <w:highlight w:val="white"/>
                      <w:rtl w:val="0"/>
                    </w:rPr>
                    <w:t xml:space="preserve">17</w:t>
                  </w:r>
                </w:ins>
              </w:sdtContent>
            </w:sdt>
            <w:sdt>
              <w:sdtPr>
                <w:tag w:val="goog_rdk_25"/>
              </w:sdtPr>
              <w:sdtContent>
                <w:del w:author="Pamela Arias" w:id="8" w:date="2025-02-18T13:49:48Z">
                  <w:r w:rsidDel="00000000" w:rsidR="00000000" w:rsidRPr="00000000">
                    <w:rPr>
                      <w:sz w:val="20"/>
                      <w:szCs w:val="20"/>
                      <w:highlight w:val="white"/>
                      <w:rtl w:val="0"/>
                    </w:rPr>
                    <w:delText xml:space="preserve">23</w:delText>
                  </w:r>
                </w:del>
              </w:sdtContent>
            </w:sdt>
            <w:r w:rsidDel="00000000" w:rsidR="00000000" w:rsidRPr="00000000">
              <w:rPr>
                <w:sz w:val="20"/>
                <w:szCs w:val="20"/>
                <w:highlight w:val="white"/>
                <w:rtl w:val="0"/>
              </w:rPr>
              <w:t xml:space="preserve"> de junio de 2025.</w:t>
            </w:r>
          </w:p>
        </w:tc>
      </w:tr>
      <w:tr>
        <w:trPr>
          <w:cantSplit w:val="0"/>
          <w:trHeight w:val="603" w:hRule="atLeast"/>
          <w:tblHeader w:val="0"/>
        </w:trPr>
        <w:tc>
          <w:tcPr>
            <w:vAlign w:val="center"/>
          </w:tcPr>
          <w:p w:rsidR="00000000" w:rsidDel="00000000" w:rsidP="00000000" w:rsidRDefault="00000000" w:rsidRPr="00000000" w14:paraId="0000008E">
            <w:pPr>
              <w:spacing w:line="276" w:lineRule="auto"/>
              <w:jc w:val="center"/>
              <w:rPr>
                <w:b w:val="0"/>
                <w:sz w:val="20"/>
                <w:szCs w:val="20"/>
                <w:highlight w:val="white"/>
              </w:rPr>
            </w:pPr>
            <w:commentRangeEnd w:id="10"/>
            <w:r w:rsidDel="00000000" w:rsidR="00000000" w:rsidRPr="00000000">
              <w:commentReference w:id="10"/>
            </w:r>
            <w:sdt>
              <w:sdtPr>
                <w:tag w:val="goog_rdk_26"/>
              </w:sdtPr>
              <w:sdtContent>
                <w:commentRangeStart w:id="11"/>
              </w:sdtContent>
            </w:sdt>
            <w:sdt>
              <w:sdtPr>
                <w:tag w:val="goog_rdk_27"/>
              </w:sdtPr>
              <w:sdtContent>
                <w:commentRangeStart w:id="12"/>
              </w:sdtContent>
            </w:sdt>
            <w:r w:rsidDel="00000000" w:rsidR="00000000" w:rsidRPr="00000000">
              <w:rPr>
                <w:sz w:val="20"/>
                <w:szCs w:val="20"/>
                <w:highlight w:val="white"/>
                <w:rtl w:val="0"/>
              </w:rPr>
              <w:t xml:space="preserve">Producto 5: </w:t>
            </w:r>
            <w:r w:rsidDel="00000000" w:rsidR="00000000" w:rsidRPr="00000000">
              <w:rPr>
                <w:b w:val="0"/>
                <w:sz w:val="20"/>
                <w:szCs w:val="20"/>
                <w:highlight w:val="white"/>
                <w:rtl w:val="0"/>
              </w:rPr>
              <w:t xml:space="preserve">Presentación de resultados</w:t>
            </w:r>
            <w:commentRangeEnd w:id="12"/>
            <w:r w:rsidDel="00000000" w:rsidR="00000000" w:rsidRPr="00000000">
              <w:commentReference w:id="12"/>
            </w:r>
            <w:r w:rsidDel="00000000" w:rsidR="00000000" w:rsidRPr="00000000">
              <w:rPr>
                <w:rtl w:val="0"/>
              </w:rPr>
            </w:r>
          </w:p>
        </w:tc>
        <w:tc>
          <w:tcPr>
            <w:vAlign w:val="center"/>
          </w:tcPr>
          <w:p w:rsidR="00000000" w:rsidDel="00000000" w:rsidP="00000000" w:rsidRDefault="00000000" w:rsidRPr="00000000" w14:paraId="0000008F">
            <w:pPr>
              <w:spacing w:line="276" w:lineRule="auto"/>
              <w:jc w:val="center"/>
              <w:rPr>
                <w:sz w:val="20"/>
                <w:szCs w:val="20"/>
                <w:highlight w:val="white"/>
              </w:rPr>
            </w:pPr>
            <w:sdt>
              <w:sdtPr>
                <w:tag w:val="goog_rdk_29"/>
              </w:sdtPr>
              <w:sdtContent>
                <w:ins w:author="Pamela Arias" w:id="9" w:date="2025-02-18T13:49:52Z">
                  <w:r w:rsidDel="00000000" w:rsidR="00000000" w:rsidRPr="00000000">
                    <w:rPr>
                      <w:b w:val="0"/>
                      <w:sz w:val="20"/>
                      <w:szCs w:val="20"/>
                      <w:highlight w:val="white"/>
                      <w:rtl w:val="0"/>
                    </w:rPr>
                    <w:t xml:space="preserve">02</w:t>
                  </w:r>
                </w:ins>
              </w:sdtContent>
            </w:sdt>
            <w:sdt>
              <w:sdtPr>
                <w:tag w:val="goog_rdk_30"/>
              </w:sdtPr>
              <w:sdtContent>
                <w:del w:author="Pamela Arias" w:id="9" w:date="2025-02-18T13:49:52Z">
                  <w:r w:rsidDel="00000000" w:rsidR="00000000" w:rsidRPr="00000000">
                    <w:rPr>
                      <w:sz w:val="20"/>
                      <w:szCs w:val="20"/>
                      <w:highlight w:val="white"/>
                      <w:rtl w:val="0"/>
                    </w:rPr>
                    <w:delText xml:space="preserve">7</w:delText>
                  </w:r>
                </w:del>
              </w:sdtContent>
            </w:sdt>
            <w:r w:rsidDel="00000000" w:rsidR="00000000" w:rsidRPr="00000000">
              <w:rPr>
                <w:sz w:val="20"/>
                <w:szCs w:val="20"/>
                <w:highlight w:val="white"/>
                <w:rtl w:val="0"/>
              </w:rPr>
              <w:t xml:space="preserve"> de julio de 2025.</w:t>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commentRangeEnd w:id="11"/>
      <w:r w:rsidDel="00000000" w:rsidR="00000000" w:rsidRPr="00000000">
        <w:commentReference w:id="11"/>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mila Ribadeneira" w:id="2" w:date="2025-02-18T23:13:06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se realizará la semaforización?</w:t>
      </w:r>
    </w:p>
  </w:comment>
  <w:comment w:author="Camila Ribadeneira" w:id="1" w:date="2025-02-18T22:12:57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corregir "a través"</w:t>
      </w:r>
    </w:p>
  </w:comment>
  <w:comment w:author="Pamela Arias" w:id="6" w:date="2025-02-18T13:50:17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Actulicé los días según el contrato</w:t>
      </w:r>
    </w:p>
  </w:comment>
  <w:comment w:author="Pamela Arias" w:id="7" w:date="2025-02-18T13:50:17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Actulicé los días según el contrato</w:t>
      </w:r>
    </w:p>
  </w:comment>
  <w:comment w:author="Pamela Arias" w:id="8" w:date="2025-02-18T13:50:17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Actulicé los días según el contrato</w:t>
      </w:r>
    </w:p>
  </w:comment>
  <w:comment w:author="Pamela Arias" w:id="9" w:date="2025-02-18T13:50:17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Actulicé los días según el contrato</w:t>
      </w:r>
    </w:p>
  </w:comment>
  <w:comment w:author="Pamela Arias" w:id="10" w:date="2025-02-18T13:50:17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Actulicé los días según el contrato</w:t>
      </w:r>
    </w:p>
  </w:comment>
  <w:comment w:author="Pamela Arias" w:id="11" w:date="2025-02-18T13:50:17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Actulicé los días según el contrato</w:t>
      </w:r>
    </w:p>
  </w:comment>
  <w:comment w:author="Angela Reed" w:id="12" w:date="2025-02-18T23:13:08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Apretadísimo - no habría tiempo adicional. Ojalá se pudiera entregar 1 o 2 semanas antes.</w:t>
      </w:r>
    </w:p>
  </w:comment>
  <w:comment w:author="Camila Ribadeneira" w:id="4" w:date="2025-02-18T23:15:57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especificar que el consultor participará de las entrevistas y que podrán ser tanto en Quito como en otras provincias.</w:t>
      </w:r>
    </w:p>
  </w:comment>
  <w:comment w:author="Camila Ribadeneira" w:id="3" w:date="2025-02-18T23:10:46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se realizará esta actividad?</w:t>
      </w:r>
    </w:p>
  </w:comment>
  <w:comment w:author="Camila Ribadeneira" w:id="0" w:date="2025-02-18T20:57:52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MAATE es la autoridad para el manejo de la política pública de tráfico. Recomiendo no poner entre los que destacan al MAATE y a la UPMA, ya que hay Fiscalías especializadas, unidad de policías de investigación de ambiente, oficinas anticorrupción, entre otros.</w:t>
      </w:r>
    </w:p>
  </w:comment>
  <w:comment w:author="Pamela Arias" w:id="5" w:date="2025-02-17T20:09:38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números por mes, inicianfo febrero, y ajustar fechas, por ejemplo producto 1 fue 17 de febrero, seria semana 3 y en el cronograma dice semana 2</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93" w15:done="0"/>
  <w15:commentEx w15:paraId="00000094" w15:done="0"/>
  <w15:commentEx w15:paraId="00000095" w15:done="0"/>
  <w15:commentEx w15:paraId="00000096" w15:done="0"/>
  <w15:commentEx w15:paraId="00000097" w15:done="0"/>
  <w15:commentEx w15:paraId="00000098" w15:done="0"/>
  <w15:commentEx w15:paraId="00000099" w15:done="0"/>
  <w15:commentEx w15:paraId="0000009A" w15:done="0"/>
  <w15:commentEx w15:paraId="0000009B" w15:done="0"/>
  <w15:commentEx w15:paraId="0000009C" w15:done="0"/>
  <w15:commentEx w15:paraId="0000009D" w15:done="0"/>
  <w15:commentEx w15:paraId="0000009E" w15:done="0"/>
  <w15:commentEx w15:paraId="0000009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drawing>
        <wp:inline distB="114300" distT="114300" distL="114300" distR="114300">
          <wp:extent cx="5943600" cy="685800"/>
          <wp:effectExtent b="0" l="0" r="0" t="0"/>
          <wp:docPr id="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943600"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3"/>
      <w:numFmt w:val="decimal"/>
      <w:lvlText w:val="%1."/>
      <w:lvlJc w:val="left"/>
      <w:pPr>
        <w:ind w:left="720" w:hanging="360"/>
      </w:pPr>
      <w:rPr>
        <w:rFonts w:ascii="Arial" w:cs="Arial" w:eastAsia="Arial" w:hAnsi="Arial"/>
        <w:b w:val="1"/>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C"/>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Pr>
      <w:lang w:val="es-EC"/>
    </w:rPr>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paragraph" w:styleId="Sinespaciado">
    <w:name w:val="No Spacing"/>
    <w:basedOn w:val="Normal"/>
    <w:uiPriority w:val="1"/>
    <w:qFormat w:val="1"/>
    <w:rsid w:val="00EC0CF2"/>
    <w:pPr>
      <w:spacing w:after="120"/>
      <w:ind w:left="720"/>
      <w:jc w:val="both"/>
    </w:pPr>
    <w:rPr>
      <w:sz w:val="24"/>
    </w:rPr>
  </w:style>
  <w:style w:type="paragraph" w:styleId="Prrafodelista">
    <w:name w:val="List Paragraph"/>
    <w:basedOn w:val="Normal"/>
    <w:uiPriority w:val="34"/>
    <w:qFormat w:val="1"/>
    <w:rsid w:val="00EC0CF2"/>
    <w:pPr>
      <w:ind w:left="720"/>
      <w:contextualSpacing w:val="1"/>
    </w:pPr>
  </w:style>
  <w:style w:type="paragraph" w:styleId="Subtitulos" w:customStyle="1">
    <w:name w:val="Subtitulos"/>
    <w:basedOn w:val="Normal"/>
    <w:link w:val="SubtitulosCar"/>
    <w:qFormat w:val="1"/>
    <w:rsid w:val="002A1DB9"/>
    <w:pPr>
      <w:ind w:left="720"/>
    </w:pPr>
    <w:rPr>
      <w:b w:val="1"/>
      <w:i w:val="1"/>
      <w:sz w:val="24"/>
      <w:szCs w:val="24"/>
    </w:rPr>
  </w:style>
  <w:style w:type="character" w:styleId="SubtitulosCar" w:customStyle="1">
    <w:name w:val="Subtitulos Car"/>
    <w:basedOn w:val="Fuentedeprrafopredeter"/>
    <w:link w:val="Subtitulos"/>
    <w:rsid w:val="002A1DB9"/>
    <w:rPr>
      <w:b w:val="1"/>
      <w:i w:val="1"/>
      <w:sz w:val="24"/>
      <w:szCs w:val="24"/>
      <w:lang w:val="es-EC"/>
    </w:rPr>
  </w:style>
  <w:style w:type="paragraph" w:styleId="Descripcin">
    <w:name w:val="caption"/>
    <w:basedOn w:val="Normal"/>
    <w:next w:val="Normal"/>
    <w:uiPriority w:val="35"/>
    <w:semiHidden w:val="1"/>
    <w:unhideWhenUsed w:val="1"/>
    <w:qFormat w:val="1"/>
    <w:rsid w:val="00F9373F"/>
    <w:pPr>
      <w:spacing w:after="200" w:line="240" w:lineRule="auto"/>
    </w:pPr>
    <w:rPr>
      <w:i w:val="1"/>
      <w:iCs w:val="1"/>
      <w:color w:val="1f497d" w:themeColor="text2"/>
      <w:sz w:val="18"/>
      <w:szCs w:val="18"/>
    </w:rPr>
  </w:style>
  <w:style w:type="table" w:styleId="Tablaconcuadrcula">
    <w:name w:val="Table Grid"/>
    <w:basedOn w:val="Tablanormal"/>
    <w:uiPriority w:val="39"/>
    <w:rsid w:val="00BD443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clara-nfasis4">
    <w:name w:val="Grid Table 1 Light Accent 4"/>
    <w:basedOn w:val="Tablanormal"/>
    <w:uiPriority w:val="46"/>
    <w:rsid w:val="008754D9"/>
    <w:pPr>
      <w:spacing w:line="240" w:lineRule="auto"/>
    </w:pPr>
    <w:tblPr>
      <w:tblStyleRowBandSize w:val="1"/>
      <w:tblStyleColBandSize w:val="1"/>
      <w:tblBorders>
        <w:top w:color="ccc0d9" w:space="0" w:sz="4" w:themeColor="accent4" w:themeTint="000066" w:val="single"/>
        <w:left w:color="ccc0d9" w:space="0" w:sz="4" w:themeColor="accent4" w:themeTint="000066" w:val="single"/>
        <w:bottom w:color="ccc0d9" w:space="0" w:sz="4" w:themeColor="accent4" w:themeTint="000066" w:val="single"/>
        <w:right w:color="ccc0d9" w:space="0" w:sz="4" w:themeColor="accent4" w:themeTint="000066" w:val="single"/>
        <w:insideH w:color="ccc0d9" w:space="0" w:sz="4" w:themeColor="accent4" w:themeTint="000066" w:val="single"/>
        <w:insideV w:color="ccc0d9" w:space="0" w:sz="4" w:themeColor="accent4" w:themeTint="000066" w:val="single"/>
      </w:tblBorders>
    </w:tblPr>
    <w:tblStylePr w:type="firstRow">
      <w:rPr>
        <w:b w:val="1"/>
        <w:bCs w:val="1"/>
      </w:rPr>
      <w:tblPr/>
      <w:tcPr>
        <w:tcBorders>
          <w:bottom w:color="b2a1c7" w:space="0" w:sz="12" w:themeColor="accent4" w:themeTint="000099" w:val="single"/>
        </w:tcBorders>
      </w:tcPr>
    </w:tblStylePr>
    <w:tblStylePr w:type="lastRow">
      <w:rPr>
        <w:b w:val="1"/>
        <w:bCs w:val="1"/>
      </w:rPr>
      <w:tblPr/>
      <w:tcPr>
        <w:tcBorders>
          <w:top w:color="b2a1c7" w:space="0" w:sz="2" w:themeColor="accent4" w:themeTint="000099" w:val="double"/>
        </w:tcBorders>
      </w:tcPr>
    </w:tblStylePr>
    <w:tblStylePr w:type="firstCol">
      <w:rPr>
        <w:b w:val="1"/>
        <w:bCs w:val="1"/>
      </w:rPr>
    </w:tblStylePr>
    <w:tblStylePr w:type="lastCol">
      <w:rPr>
        <w:b w:val="1"/>
        <w:bCs w:val="1"/>
      </w:rPr>
    </w:tblStylePr>
  </w:style>
  <w:style w:type="paragraph" w:styleId="Revisin">
    <w:name w:val="Revision"/>
    <w:hidden w:val="1"/>
    <w:uiPriority w:val="99"/>
    <w:semiHidden w:val="1"/>
    <w:rsid w:val="00F37BEC"/>
    <w:pPr>
      <w:spacing w:line="240" w:lineRule="auto"/>
    </w:pPr>
    <w:rPr>
      <w:lang w:val="es-EC"/>
    </w:rPr>
  </w:style>
  <w:style w:type="character" w:styleId="Refdecomentario">
    <w:name w:val="annotation reference"/>
    <w:basedOn w:val="Fuentedeprrafopredeter"/>
    <w:uiPriority w:val="99"/>
    <w:semiHidden w:val="1"/>
    <w:unhideWhenUsed w:val="1"/>
    <w:rsid w:val="00F66CFD"/>
    <w:rPr>
      <w:sz w:val="16"/>
      <w:szCs w:val="16"/>
    </w:rPr>
  </w:style>
  <w:style w:type="paragraph" w:styleId="Textocomentario">
    <w:name w:val="annotation text"/>
    <w:basedOn w:val="Normal"/>
    <w:link w:val="TextocomentarioCar"/>
    <w:uiPriority w:val="99"/>
    <w:unhideWhenUsed w:val="1"/>
    <w:rsid w:val="00F66CFD"/>
    <w:pPr>
      <w:spacing w:line="240" w:lineRule="auto"/>
    </w:pPr>
    <w:rPr>
      <w:sz w:val="20"/>
      <w:szCs w:val="20"/>
    </w:rPr>
  </w:style>
  <w:style w:type="character" w:styleId="TextocomentarioCar" w:customStyle="1">
    <w:name w:val="Texto comentario Car"/>
    <w:basedOn w:val="Fuentedeprrafopredeter"/>
    <w:link w:val="Textocomentario"/>
    <w:uiPriority w:val="99"/>
    <w:rsid w:val="00F66CFD"/>
    <w:rPr>
      <w:sz w:val="20"/>
      <w:szCs w:val="20"/>
      <w:lang w:val="es-EC"/>
    </w:rPr>
  </w:style>
  <w:style w:type="paragraph" w:styleId="Asuntodelcomentario">
    <w:name w:val="annotation subject"/>
    <w:basedOn w:val="Textocomentario"/>
    <w:next w:val="Textocomentario"/>
    <w:link w:val="AsuntodelcomentarioCar"/>
    <w:uiPriority w:val="99"/>
    <w:semiHidden w:val="1"/>
    <w:unhideWhenUsed w:val="1"/>
    <w:rsid w:val="00F66CFD"/>
    <w:rPr>
      <w:b w:val="1"/>
      <w:bCs w:val="1"/>
    </w:rPr>
  </w:style>
  <w:style w:type="character" w:styleId="AsuntodelcomentarioCar" w:customStyle="1">
    <w:name w:val="Asunto del comentario Car"/>
    <w:basedOn w:val="TextocomentarioCar"/>
    <w:link w:val="Asuntodelcomentario"/>
    <w:uiPriority w:val="99"/>
    <w:semiHidden w:val="1"/>
    <w:rsid w:val="00F66CFD"/>
    <w:rPr>
      <w:b w:val="1"/>
      <w:bCs w:val="1"/>
      <w:sz w:val="20"/>
      <w:szCs w:val="20"/>
      <w:lang w:val="es-EC"/>
    </w:rPr>
  </w:style>
  <w:style w:type="paragraph" w:styleId="Textodeglobo">
    <w:name w:val="Balloon Text"/>
    <w:basedOn w:val="Normal"/>
    <w:link w:val="TextodegloboCar"/>
    <w:uiPriority w:val="99"/>
    <w:semiHidden w:val="1"/>
    <w:unhideWhenUsed w:val="1"/>
    <w:rsid w:val="008D2CD5"/>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D2CD5"/>
    <w:rPr>
      <w:rFonts w:ascii="Segoe UI" w:cs="Segoe UI" w:hAnsi="Segoe UI"/>
      <w:sz w:val="18"/>
      <w:szCs w:val="18"/>
      <w:lang w:val="es-EC"/>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b2a1c7" w:space="0" w:sz="12" w:val="single"/>
        </w:tcBorders>
      </w:tcPr>
    </w:tblStylePr>
    <w:tblStylePr w:type="lastCol">
      <w:rPr>
        <w:b w:val="1"/>
      </w:rPr>
    </w:tblStylePr>
    <w:tblStylePr w:type="lastRow">
      <w:rPr>
        <w:b w:val="1"/>
      </w:rPr>
      <w:tcPr>
        <w:tcBorders>
          <w:top w:color="b2a1c7" w:space="0" w:sz="4" w:val="single"/>
        </w:tcBorders>
      </w:tcPr>
    </w:tblStyle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b2a1c7" w:space="0" w:sz="12" w:val="single"/>
        </w:tcBorders>
      </w:tcPr>
    </w:tblStylePr>
    <w:tblStylePr w:type="lastCol">
      <w:rPr>
        <w:b w:val="1"/>
      </w:rPr>
    </w:tblStylePr>
    <w:tblStylePr w:type="lastRow">
      <w:rPr>
        <w:b w:val="1"/>
      </w:rPr>
      <w:tcPr>
        <w:tcBorders>
          <w:top w:color="b2a1c7"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3Jc7Cc/e88HUhI65YcEX/s92Q==">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GJ/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a0TI455Pf2tEySjwKJGFwcGxpY2F0aW9uL3ZuZC5nb29nbGUtYXBwcy5kb2NzLm1kcxoUwtfa5AEOEgwKCAoCcmUQARgAEAFaDGdndDF4MG9wcTQ1cXICIAB4AIIBFHN1Z2dlc3QubzRkZGRpM2w1eWwxmgEGCAAQABgAGOeP39rRMiDnk9/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cXLytEySicKCnRleHQvcGxhaW4SGVByb2R1Y3RvCkZlY2hhIGRlIGVudHJlZ2FaDGZ4MDF0YzY3enRwc3ICIAB4AJoBBggAEAAYAKoBKBImQWN0dWxpY8OpIGxvcyBkw61hcyBzZWfDum4gZWwgY29udHJhdG+wAQC4AQAY/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a0TJKNQoKdGV4dC9wbGFpbhInUHJvZHVjdG8gNTogUHJlc2VudGFjacOzbiBkZSByZXN1bHRhZG9zWglsN2k3MW9vam1yAiAAeACaAQYIABAAGACqAV4SXEFwcmV0YWTDrXNpbW8gLSBubyBoYWJyw61hIHRpZW1wbyBhZGljaW9uYWwuIE9qYWzDoSBzZSBwdWRpZXJhIGVudHJlZ2FyIDEgbyAyIHNlbWFuYXMgYW50ZXMuGN3i2NrRMiCvjd/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2025-02-17T17:15:00Z</dcterms:created>
  <dc:creator>Arias, Pamela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e31579fd62a4910e5ad2c32b8075cf9f9cf10c28aaee8d04e11e6a8aa9249884</vt:lpwstr>
  </property>
</Properties>
</file>